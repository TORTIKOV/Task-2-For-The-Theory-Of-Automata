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D83C0E" w:rsidP="000B1C4D" w:rsidRDefault="1820BD79" w14:paraId="672A6659" w14:textId="78C75751">
      <w:pPr>
        <w:pStyle w:val="a3"/>
      </w:pPr>
      <w:r>
        <w:t xml:space="preserve"> </w:t>
      </w:r>
      <w:r w:rsidR="000B1C4D">
        <w:br/>
      </w:r>
      <w:r w:rsidR="000B1C4D">
        <w:br/>
      </w:r>
    </w:p>
    <w:p w:rsidR="00D83C0E" w:rsidP="000B1C4D" w:rsidRDefault="00D83C0E" w14:paraId="0A37501D" w14:textId="77777777">
      <w:pPr>
        <w:pStyle w:val="a3"/>
      </w:pPr>
    </w:p>
    <w:p w:rsidR="00D83C0E" w:rsidP="000B1C4D" w:rsidRDefault="00D83C0E" w14:paraId="5DAB6C7B" w14:textId="77777777">
      <w:pPr>
        <w:pStyle w:val="a3"/>
      </w:pPr>
    </w:p>
    <w:p w:rsidR="00D83C0E" w:rsidP="00D83C0E" w:rsidRDefault="00D83C0E" w14:paraId="02EB378F" w14:textId="77777777"/>
    <w:p w:rsidR="00D83C0E" w:rsidP="00D83C0E" w:rsidRDefault="00D83C0E" w14:paraId="6A05A809" w14:textId="77777777">
      <w:pPr>
        <w:pStyle w:val="a3"/>
      </w:pPr>
    </w:p>
    <w:p w:rsidR="00D83C0E" w:rsidP="00D83C0E" w:rsidRDefault="00D83C0E" w14:paraId="5A39BBE3" w14:textId="77777777"/>
    <w:p w:rsidR="00D83C0E" w:rsidP="00D83C0E" w:rsidRDefault="00D83C0E" w14:paraId="41C8F396" w14:textId="77777777"/>
    <w:p w:rsidRPr="00D83C0E" w:rsidR="00D83C0E" w:rsidP="00D83C0E" w:rsidRDefault="00D83C0E" w14:paraId="72A3D3EC" w14:textId="77777777"/>
    <w:p w:rsidR="00D83C0E" w:rsidP="00D83C0E" w:rsidRDefault="00D83C0E" w14:paraId="0D0B940D" w14:textId="77777777">
      <w:pPr>
        <w:pStyle w:val="a3"/>
        <w:jc w:val="center"/>
      </w:pPr>
    </w:p>
    <w:p w:rsidR="00D83C0E" w:rsidP="00D83C0E" w:rsidRDefault="00D83C0E" w14:paraId="0D3F5E2B" w14:textId="77777777">
      <w:pPr>
        <w:pStyle w:val="a3"/>
        <w:jc w:val="center"/>
        <w:rPr>
          <w:sz w:val="28"/>
          <w:szCs w:val="28"/>
        </w:rPr>
      </w:pPr>
      <w:r>
        <w:t>Реализация автомата с магазинной памятью</w:t>
      </w:r>
      <w:r w:rsidR="000B1C4D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D83C0E">
        <w:rPr>
          <w:sz w:val="36"/>
          <w:szCs w:val="36"/>
        </w:rPr>
        <w:br/>
      </w:r>
      <w:r w:rsidRPr="00D83C0E">
        <w:rPr>
          <w:sz w:val="36"/>
          <w:szCs w:val="36"/>
        </w:rPr>
        <w:t xml:space="preserve">                                                                              </w:t>
      </w: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br/>
      </w:r>
      <w:r>
        <w:rPr>
          <w:sz w:val="36"/>
          <w:szCs w:val="36"/>
        </w:rPr>
        <w:t xml:space="preserve">                         </w:t>
      </w:r>
      <w:r w:rsidRPr="00D83C0E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</w:t>
      </w:r>
      <w:r w:rsidRPr="00D83C0E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</w:t>
      </w:r>
      <w:r w:rsidRPr="00D83C0E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 w:rsidRPr="00D83C0E">
        <w:rPr>
          <w:sz w:val="36"/>
          <w:szCs w:val="36"/>
        </w:rPr>
        <w:t xml:space="preserve"> </w:t>
      </w:r>
      <w:proofErr w:type="spellStart"/>
      <w:r w:rsidRPr="00D83C0E">
        <w:rPr>
          <w:sz w:val="28"/>
          <w:szCs w:val="28"/>
        </w:rPr>
        <w:t>Тотиков</w:t>
      </w:r>
      <w:proofErr w:type="spellEnd"/>
      <w:r w:rsidRPr="00D83C0E">
        <w:rPr>
          <w:sz w:val="28"/>
          <w:szCs w:val="28"/>
        </w:rPr>
        <w:t xml:space="preserve"> Сармат</w:t>
      </w:r>
      <w:r w:rsidRPr="00D83C0E">
        <w:rPr>
          <w:sz w:val="28"/>
          <w:szCs w:val="28"/>
        </w:rPr>
        <w:br/>
      </w:r>
      <w:r w:rsidRPr="00D83C0E"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</w:rPr>
        <w:t xml:space="preserve">                                                                                           Группа:</w:t>
      </w:r>
      <w:r w:rsidRPr="00D83C0E">
        <w:rPr>
          <w:sz w:val="28"/>
          <w:szCs w:val="28"/>
          <w:lang w:val="en-US"/>
        </w:rPr>
        <w:t xml:space="preserve">  21.</w:t>
      </w:r>
      <w:r w:rsidRPr="00D83C0E">
        <w:rPr>
          <w:sz w:val="28"/>
          <w:szCs w:val="28"/>
        </w:rPr>
        <w:t>Б-13</w:t>
      </w:r>
    </w:p>
    <w:p w:rsidR="00D83C0E" w:rsidP="00D83C0E" w:rsidRDefault="00D83C0E" w14:paraId="0E27B00A" w14:textId="77777777">
      <w:pPr>
        <w:pStyle w:val="a3"/>
        <w:jc w:val="center"/>
        <w:rPr>
          <w:sz w:val="28"/>
          <w:szCs w:val="28"/>
        </w:rPr>
      </w:pPr>
    </w:p>
    <w:p w:rsidR="00D83C0E" w:rsidP="00D83C0E" w:rsidRDefault="00D83C0E" w14:paraId="60061E4C" w14:textId="77777777">
      <w:pPr>
        <w:pStyle w:val="a3"/>
        <w:jc w:val="center"/>
        <w:rPr>
          <w:sz w:val="28"/>
          <w:szCs w:val="28"/>
        </w:rPr>
      </w:pPr>
    </w:p>
    <w:p w:rsidR="00AA3F0A" w:rsidP="00AA3F0A" w:rsidRDefault="00D83C0E" w14:paraId="133BB44D" w14:textId="77777777">
      <w:pPr>
        <w:pStyle w:val="a3"/>
        <w:rPr>
          <w:b/>
          <w:sz w:val="40"/>
          <w:szCs w:val="40"/>
        </w:rPr>
      </w:pPr>
      <w:r w:rsidRPr="00AA3F0A">
        <w:rPr>
          <w:b/>
          <w:bCs/>
          <w:sz w:val="40"/>
          <w:szCs w:val="40"/>
        </w:rPr>
        <w:lastRenderedPageBreak/>
        <w:t xml:space="preserve">1. </w:t>
      </w:r>
      <w:r w:rsidRPr="00AA3F0A" w:rsidR="00AA3F0A">
        <w:rPr>
          <w:b/>
          <w:bCs/>
          <w:sz w:val="40"/>
          <w:szCs w:val="40"/>
        </w:rPr>
        <w:t>Задание</w:t>
      </w:r>
      <w:r w:rsidRPr="00AA3F0A" w:rsidR="00AA3F0A">
        <w:rPr>
          <w:b/>
          <w:sz w:val="40"/>
          <w:szCs w:val="40"/>
        </w:rPr>
        <w:t>:</w:t>
      </w:r>
      <w:r w:rsidR="00787F1C">
        <w:rPr>
          <w:b/>
          <w:sz w:val="40"/>
          <w:szCs w:val="40"/>
        </w:rPr>
        <w:br/>
      </w:r>
      <w:r w:rsidR="00787F1C">
        <w:rPr>
          <w:bCs/>
          <w:sz w:val="40"/>
          <w:szCs w:val="40"/>
        </w:rPr>
        <w:t xml:space="preserve">Реализовать распознающий МП-автомат для цепочек </w:t>
      </w:r>
      <w:proofErr w:type="gramStart"/>
      <w:r w:rsidR="00787F1C">
        <w:rPr>
          <w:bCs/>
          <w:sz w:val="40"/>
          <w:szCs w:val="40"/>
        </w:rPr>
        <w:t>контекстно свободного</w:t>
      </w:r>
      <w:proofErr w:type="gramEnd"/>
      <w:r w:rsidR="00787F1C">
        <w:rPr>
          <w:bCs/>
          <w:sz w:val="40"/>
          <w:szCs w:val="40"/>
        </w:rPr>
        <w:t xml:space="preserve"> языка </w:t>
      </w:r>
      <w:r w:rsidR="00787F1C">
        <w:rPr>
          <w:bCs/>
          <w:sz w:val="40"/>
          <w:szCs w:val="40"/>
          <w:lang w:val="en-US"/>
        </w:rPr>
        <w:t>L</w:t>
      </w:r>
      <w:r w:rsidRPr="00787F1C" w:rsidR="00787F1C">
        <w:rPr>
          <w:bCs/>
          <w:sz w:val="40"/>
          <w:szCs w:val="40"/>
        </w:rPr>
        <w:br/>
      </w:r>
      <w:r w:rsidR="00787F1C">
        <w:rPr>
          <w:bCs/>
          <w:sz w:val="40"/>
          <w:szCs w:val="40"/>
        </w:rPr>
        <w:br/>
      </w:r>
      <w:r w:rsidR="00787F1C">
        <w:rPr>
          <w:bCs/>
          <w:sz w:val="40"/>
          <w:szCs w:val="40"/>
        </w:rPr>
        <w:t xml:space="preserve">Описание языка </w:t>
      </w:r>
      <w:r w:rsidR="00787F1C">
        <w:rPr>
          <w:bCs/>
          <w:sz w:val="40"/>
          <w:szCs w:val="40"/>
          <w:lang w:val="en-US"/>
        </w:rPr>
        <w:t>L</w:t>
      </w:r>
      <w:r w:rsidRPr="00787F1C" w:rsidR="00787F1C">
        <w:rPr>
          <w:bCs/>
          <w:sz w:val="40"/>
          <w:szCs w:val="40"/>
        </w:rPr>
        <w:t>:</w:t>
      </w:r>
      <w:r w:rsidR="00787F1C">
        <w:rPr>
          <w:bCs/>
          <w:sz w:val="40"/>
          <w:szCs w:val="40"/>
        </w:rPr>
        <w:br/>
      </w:r>
      <w:r w:rsidR="00AA3F0A">
        <w:rPr>
          <w:b/>
          <w:sz w:val="28"/>
          <w:szCs w:val="28"/>
        </w:rPr>
        <w:br/>
      </w:r>
      <w:r w:rsidR="00787F1C">
        <w:rPr>
          <w:sz w:val="40"/>
          <w:szCs w:val="40"/>
          <w:lang w:val="en-US"/>
        </w:rPr>
        <w:t>L</w:t>
      </w:r>
      <w:r w:rsidRPr="00787F1C" w:rsidR="00787F1C">
        <w:rPr>
          <w:sz w:val="40"/>
          <w:szCs w:val="40"/>
        </w:rPr>
        <w:t xml:space="preserve"> = </w:t>
      </w:r>
      <w:r w:rsidRPr="00AA3F0A" w:rsidR="00AA3F0A">
        <w:rPr>
          <w:sz w:val="40"/>
          <w:szCs w:val="40"/>
        </w:rPr>
        <w:t>{ (</w:t>
      </w:r>
      <w:r w:rsidRPr="00AA3F0A" w:rsidR="00AA3F0A">
        <w:rPr>
          <w:sz w:val="40"/>
          <w:szCs w:val="40"/>
          <w:vertAlign w:val="superscript"/>
          <w:lang w:val="en-US"/>
        </w:rPr>
        <w:t>n</w:t>
      </w:r>
      <w:r w:rsidRPr="00AA3F0A" w:rsidR="00AA3F0A">
        <w:rPr>
          <w:sz w:val="40"/>
          <w:szCs w:val="40"/>
          <w:vertAlign w:val="superscript"/>
        </w:rPr>
        <w:t xml:space="preserve">  </w:t>
      </w:r>
      <w:r w:rsidRPr="00AA3F0A" w:rsidR="00AA3F0A">
        <w:rPr>
          <w:sz w:val="40"/>
          <w:szCs w:val="40"/>
        </w:rPr>
        <w:t>0</w:t>
      </w:r>
      <w:r w:rsidRPr="00AA3F0A" w:rsidR="00AA3F0A">
        <w:rPr>
          <w:sz w:val="40"/>
          <w:szCs w:val="40"/>
          <w:vertAlign w:val="superscript"/>
        </w:rPr>
        <w:t>2</w:t>
      </w:r>
      <w:r w:rsidRPr="00AA3F0A" w:rsidR="00AA3F0A">
        <w:rPr>
          <w:sz w:val="40"/>
          <w:szCs w:val="40"/>
          <w:vertAlign w:val="superscript"/>
          <w:lang w:val="en-US"/>
        </w:rPr>
        <w:t>n</w:t>
      </w:r>
      <w:r w:rsidRPr="00AA3F0A" w:rsidR="00AA3F0A">
        <w:rPr>
          <w:sz w:val="40"/>
          <w:szCs w:val="40"/>
          <w:vertAlign w:val="superscript"/>
        </w:rPr>
        <w:t xml:space="preserve"> </w:t>
      </w:r>
      <w:r w:rsidRPr="00AA3F0A" w:rsidR="00AA3F0A">
        <w:rPr>
          <w:sz w:val="40"/>
          <w:szCs w:val="40"/>
        </w:rPr>
        <w:t>-  1</w:t>
      </w:r>
      <w:r w:rsidRPr="00AA3F0A" w:rsidR="00AA3F0A">
        <w:rPr>
          <w:sz w:val="40"/>
          <w:szCs w:val="40"/>
          <w:vertAlign w:val="superscript"/>
        </w:rPr>
        <w:t>2</w:t>
      </w:r>
      <w:r w:rsidRPr="00AA3F0A" w:rsidR="00AA3F0A">
        <w:rPr>
          <w:sz w:val="40"/>
          <w:szCs w:val="40"/>
          <w:vertAlign w:val="superscript"/>
          <w:lang w:val="en-US"/>
        </w:rPr>
        <w:t>m</w:t>
      </w:r>
      <w:r w:rsidRPr="00AA3F0A" w:rsidR="00AA3F0A">
        <w:rPr>
          <w:sz w:val="40"/>
          <w:szCs w:val="40"/>
          <w:vertAlign w:val="superscript"/>
        </w:rPr>
        <w:t xml:space="preserve"> </w:t>
      </w:r>
      <w:r w:rsidRPr="00AA3F0A" w:rsidR="00AA3F0A">
        <w:rPr>
          <w:sz w:val="40"/>
          <w:szCs w:val="40"/>
        </w:rPr>
        <w:t>)</w:t>
      </w:r>
      <w:r w:rsidRPr="00AA3F0A" w:rsidR="00AA3F0A">
        <w:rPr>
          <w:sz w:val="40"/>
          <w:szCs w:val="40"/>
          <w:vertAlign w:val="superscript"/>
          <w:lang w:val="en-US"/>
        </w:rPr>
        <w:t>m</w:t>
      </w:r>
      <w:r w:rsidRPr="00AA3F0A" w:rsidR="00AA3F0A">
        <w:rPr>
          <w:sz w:val="40"/>
          <w:szCs w:val="40"/>
        </w:rPr>
        <w:t xml:space="preserve">  | </w:t>
      </w:r>
      <w:r w:rsidR="00AA3F0A">
        <w:rPr>
          <w:sz w:val="40"/>
          <w:szCs w:val="40"/>
          <w:lang w:val="en-US"/>
        </w:rPr>
        <w:t>n</w:t>
      </w:r>
      <w:r w:rsidRPr="00AA3F0A" w:rsidR="00AA3F0A">
        <w:rPr>
          <w:sz w:val="40"/>
          <w:szCs w:val="40"/>
        </w:rPr>
        <w:t>,</w:t>
      </w:r>
      <w:r w:rsidR="00AA3F0A">
        <w:rPr>
          <w:sz w:val="40"/>
          <w:szCs w:val="40"/>
          <w:lang w:val="en-US"/>
        </w:rPr>
        <w:t>m</w:t>
      </w:r>
      <w:r w:rsidRPr="00AA3F0A" w:rsidR="00AA3F0A">
        <w:rPr>
          <w:sz w:val="40"/>
          <w:szCs w:val="40"/>
        </w:rPr>
        <w:t xml:space="preserve"> ≥ 0 }, </w:t>
      </w:r>
      <w:r w:rsidR="00AA3F0A">
        <w:rPr>
          <w:sz w:val="40"/>
          <w:szCs w:val="40"/>
        </w:rPr>
        <w:t xml:space="preserve">алфавит </w:t>
      </w:r>
      <w:r w:rsidRPr="00AA3F0A" w:rsidR="00AA3F0A">
        <w:rPr>
          <w:sz w:val="40"/>
          <w:szCs w:val="40"/>
        </w:rPr>
        <w:t>{-, 0, 1, (, )}</w:t>
      </w:r>
      <w:r w:rsidR="00AA3F0A">
        <w:rPr>
          <w:sz w:val="40"/>
          <w:szCs w:val="40"/>
        </w:rPr>
        <w:br/>
      </w:r>
      <w:r w:rsidR="00AA3F0A">
        <w:rPr>
          <w:sz w:val="40"/>
          <w:szCs w:val="40"/>
        </w:rPr>
        <w:br/>
      </w:r>
      <w:r w:rsidRPr="00AA3F0A" w:rsidR="00AA3F0A">
        <w:rPr>
          <w:b/>
          <w:bCs/>
          <w:sz w:val="40"/>
          <w:szCs w:val="40"/>
        </w:rPr>
        <w:t xml:space="preserve">2. </w:t>
      </w:r>
      <w:r w:rsidR="00AA3F0A">
        <w:rPr>
          <w:b/>
          <w:bCs/>
          <w:sz w:val="40"/>
          <w:szCs w:val="40"/>
        </w:rPr>
        <w:t>КС грамматика</w:t>
      </w:r>
      <w:r w:rsidRPr="00AA3F0A" w:rsidR="00AA3F0A">
        <w:rPr>
          <w:b/>
          <w:sz w:val="40"/>
          <w:szCs w:val="40"/>
        </w:rPr>
        <w:t>:</w:t>
      </w:r>
    </w:p>
    <w:p w:rsidRPr="00784B3B" w:rsidR="00430306" w:rsidP="00AA3F0A" w:rsidRDefault="00AA3F0A" w14:paraId="09529C49" w14:textId="77777777">
      <w:pPr>
        <w:pStyle w:val="a3"/>
        <w:rPr>
          <w:b/>
          <w:sz w:val="40"/>
          <w:szCs w:val="40"/>
        </w:rPr>
      </w:pPr>
      <w:proofErr w:type="gramStart"/>
      <w:r w:rsidRPr="00EE17C4">
        <w:rPr>
          <w:bCs/>
          <w:sz w:val="40"/>
          <w:szCs w:val="40"/>
          <w:lang w:val="en-US"/>
        </w:rPr>
        <w:t>S</w:t>
      </w:r>
      <w:r w:rsidRPr="00EE17C4">
        <w:rPr>
          <w:bCs/>
          <w:sz w:val="40"/>
          <w:szCs w:val="40"/>
        </w:rPr>
        <w:t xml:space="preserve"> 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</w:t>
      </w:r>
      <w:proofErr w:type="gramEnd"/>
      <w:r w:rsidRPr="00EE17C4">
        <w:rPr>
          <w:bCs/>
          <w:sz w:val="40"/>
          <w:szCs w:val="40"/>
        </w:rPr>
        <w:t xml:space="preserve"> </w:t>
      </w:r>
      <w:r w:rsidRPr="00EE17C4" w:rsidR="00626A06">
        <w:rPr>
          <w:bCs/>
          <w:sz w:val="40"/>
          <w:szCs w:val="40"/>
          <w:lang w:val="en-US"/>
        </w:rPr>
        <w:t>A</w:t>
      </w:r>
      <w:r w:rsidRPr="00EE17C4" w:rsidR="00626A06">
        <w:rPr>
          <w:bCs/>
          <w:sz w:val="40"/>
          <w:szCs w:val="40"/>
        </w:rPr>
        <w:t xml:space="preserve"> </w:t>
      </w:r>
      <w:r w:rsidR="00626A06">
        <w:rPr>
          <w:bCs/>
          <w:sz w:val="40"/>
          <w:szCs w:val="40"/>
        </w:rPr>
        <w:t xml:space="preserve"> </w:t>
      </w:r>
      <w:r w:rsidRPr="00EE17C4" w:rsidR="00626A06">
        <w:rPr>
          <w:bCs/>
          <w:sz w:val="40"/>
          <w:szCs w:val="40"/>
        </w:rPr>
        <w:t>-</w:t>
      </w:r>
      <w:r w:rsidRPr="00EE17C4">
        <w:rPr>
          <w:bCs/>
          <w:sz w:val="40"/>
          <w:szCs w:val="40"/>
        </w:rPr>
        <w:t xml:space="preserve"> </w:t>
      </w:r>
      <w:r w:rsidRPr="00EE17C4">
        <w:rPr>
          <w:bCs/>
          <w:sz w:val="40"/>
          <w:szCs w:val="40"/>
          <w:lang w:val="en-US"/>
        </w:rPr>
        <w:t>B</w:t>
      </w:r>
      <w:r w:rsidRPr="00EE17C4">
        <w:rPr>
          <w:bCs/>
          <w:sz w:val="40"/>
          <w:szCs w:val="40"/>
        </w:rPr>
        <w:br/>
      </w:r>
      <w:r w:rsidRPr="00EE17C4">
        <w:rPr>
          <w:bCs/>
          <w:sz w:val="40"/>
          <w:szCs w:val="40"/>
          <w:lang w:val="en-US"/>
        </w:rPr>
        <w:t>A</w:t>
      </w:r>
      <w:r w:rsidRPr="00EE17C4">
        <w:rPr>
          <w:bCs/>
          <w:sz w:val="40"/>
          <w:szCs w:val="40"/>
        </w:rPr>
        <w:t xml:space="preserve">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</w:t>
      </w:r>
      <w:r w:rsidRPr="00EE17C4">
        <w:rPr>
          <w:bCs/>
          <w:sz w:val="40"/>
          <w:szCs w:val="40"/>
        </w:rPr>
        <w:t xml:space="preserve"> ( </w:t>
      </w:r>
      <w:r w:rsidRPr="00EE17C4">
        <w:rPr>
          <w:bCs/>
          <w:sz w:val="40"/>
          <w:szCs w:val="40"/>
          <w:lang w:val="en-US"/>
        </w:rPr>
        <w:t>A</w:t>
      </w:r>
      <w:r w:rsidRPr="00EE17C4">
        <w:rPr>
          <w:bCs/>
          <w:sz w:val="40"/>
          <w:szCs w:val="40"/>
        </w:rPr>
        <w:t xml:space="preserve"> 00 | </w:t>
      </w:r>
      <w:r w:rsidRPr="00EE17C4" w:rsidR="00BE63AA">
        <w:rPr>
          <w:rFonts w:ascii="Symbol" w:hAnsi="Symbol" w:eastAsia="Symbol" w:cs="Symbol"/>
          <w:bCs/>
          <w:sz w:val="40"/>
          <w:szCs w:val="40"/>
          <w:lang w:val="en-US"/>
        </w:rPr>
        <w:t></w:t>
      </w:r>
      <w:r w:rsidRPr="00EE17C4">
        <w:rPr>
          <w:bCs/>
          <w:sz w:val="40"/>
          <w:szCs w:val="40"/>
        </w:rPr>
        <w:br/>
      </w:r>
      <w:r w:rsidRPr="00EE17C4">
        <w:rPr>
          <w:bCs/>
          <w:sz w:val="40"/>
          <w:szCs w:val="40"/>
          <w:lang w:val="en-US"/>
        </w:rPr>
        <w:t>B</w:t>
      </w:r>
      <w:r w:rsidRPr="00EE17C4">
        <w:rPr>
          <w:bCs/>
          <w:sz w:val="40"/>
          <w:szCs w:val="40"/>
        </w:rPr>
        <w:t xml:space="preserve">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</w:t>
      </w:r>
      <w:r w:rsidRPr="00EE17C4">
        <w:rPr>
          <w:bCs/>
          <w:sz w:val="40"/>
          <w:szCs w:val="40"/>
        </w:rPr>
        <w:t xml:space="preserve"> 11 </w:t>
      </w:r>
      <w:r w:rsidRPr="00EE17C4">
        <w:rPr>
          <w:bCs/>
          <w:sz w:val="40"/>
          <w:szCs w:val="40"/>
          <w:lang w:val="en-US"/>
        </w:rPr>
        <w:t>B</w:t>
      </w:r>
      <w:r w:rsidRPr="00EE17C4">
        <w:rPr>
          <w:bCs/>
          <w:sz w:val="40"/>
          <w:szCs w:val="40"/>
        </w:rPr>
        <w:t xml:space="preserve"> ) |</w:t>
      </w:r>
      <w:r w:rsidRPr="00EE17C4" w:rsidR="00BE63AA">
        <w:rPr>
          <w:bCs/>
          <w:sz w:val="40"/>
          <w:szCs w:val="40"/>
        </w:rPr>
        <w:t xml:space="preserve"> </w:t>
      </w:r>
      <w:r w:rsidRPr="00EE17C4" w:rsidR="00BE63AA">
        <w:rPr>
          <w:rFonts w:ascii="Symbol" w:hAnsi="Symbol" w:eastAsia="Symbol" w:cs="Symbol"/>
          <w:bCs/>
          <w:sz w:val="40"/>
          <w:szCs w:val="40"/>
          <w:lang w:val="en-US"/>
        </w:rPr>
        <w:t></w:t>
      </w:r>
      <w:r w:rsidRPr="00EE17C4">
        <w:rPr>
          <w:bCs/>
          <w:sz w:val="40"/>
          <w:szCs w:val="40"/>
        </w:rPr>
        <w:br/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t>3. Формальное задание МП автомата:</w:t>
      </w:r>
      <w:r w:rsidR="002F1355">
        <w:rPr>
          <w:b/>
          <w:sz w:val="40"/>
          <w:szCs w:val="40"/>
        </w:rPr>
        <w:br/>
      </w:r>
      <w:r w:rsidRPr="00EE17C4" w:rsidR="002F1355">
        <w:rPr>
          <w:bCs/>
          <w:sz w:val="40"/>
          <w:szCs w:val="40"/>
          <w:lang w:val="en-US"/>
        </w:rPr>
        <w:t>P</w:t>
      </w:r>
      <w:r w:rsidRPr="00EE17C4" w:rsidR="002F1355">
        <w:rPr>
          <w:bCs/>
          <w:sz w:val="40"/>
          <w:szCs w:val="40"/>
        </w:rPr>
        <w:t xml:space="preserve"> = ({</w:t>
      </w:r>
      <w:r w:rsidRPr="00EE17C4" w:rsidR="002F1355">
        <w:rPr>
          <w:bCs/>
          <w:sz w:val="40"/>
          <w:szCs w:val="40"/>
          <w:lang w:val="en-US"/>
        </w:rPr>
        <w:t>q</w:t>
      </w:r>
      <w:r w:rsidRPr="00EE17C4" w:rsidR="002F1355">
        <w:rPr>
          <w:bCs/>
          <w:sz w:val="40"/>
          <w:szCs w:val="40"/>
        </w:rPr>
        <w:t xml:space="preserve">0, </w:t>
      </w:r>
      <w:r w:rsidRPr="00EE17C4" w:rsidR="002F1355">
        <w:rPr>
          <w:bCs/>
          <w:sz w:val="40"/>
          <w:szCs w:val="40"/>
          <w:lang w:val="en-US"/>
        </w:rPr>
        <w:t>q</w:t>
      </w:r>
      <w:r w:rsidRPr="00EE17C4" w:rsidR="002F1355">
        <w:rPr>
          <w:bCs/>
          <w:sz w:val="40"/>
          <w:szCs w:val="40"/>
        </w:rPr>
        <w:t xml:space="preserve">1, </w:t>
      </w:r>
      <w:r w:rsidRPr="00EE17C4" w:rsidR="002F1355">
        <w:rPr>
          <w:bCs/>
          <w:sz w:val="40"/>
          <w:szCs w:val="40"/>
          <w:lang w:val="en-US"/>
        </w:rPr>
        <w:t>q</w:t>
      </w:r>
      <w:r w:rsidRPr="00EE17C4" w:rsidR="002F1355">
        <w:rPr>
          <w:bCs/>
          <w:sz w:val="40"/>
          <w:szCs w:val="40"/>
        </w:rPr>
        <w:t xml:space="preserve">2, </w:t>
      </w:r>
      <w:r w:rsidRPr="00EE17C4" w:rsidR="002F1355">
        <w:rPr>
          <w:bCs/>
          <w:sz w:val="40"/>
          <w:szCs w:val="40"/>
          <w:lang w:val="en-US"/>
        </w:rPr>
        <w:t>q</w:t>
      </w:r>
      <w:r w:rsidRPr="00EE17C4" w:rsidR="002F1355">
        <w:rPr>
          <w:bCs/>
          <w:sz w:val="40"/>
          <w:szCs w:val="40"/>
        </w:rPr>
        <w:t xml:space="preserve">*}, </w:t>
      </w:r>
      <w:proofErr w:type="gramStart"/>
      <w:r w:rsidRPr="00EE17C4" w:rsidR="002F1355">
        <w:rPr>
          <w:bCs/>
          <w:sz w:val="40"/>
          <w:szCs w:val="40"/>
        </w:rPr>
        <w:t>{  -</w:t>
      </w:r>
      <w:proofErr w:type="gramEnd"/>
      <w:r w:rsidRPr="00EE17C4" w:rsidR="002F1355">
        <w:rPr>
          <w:bCs/>
          <w:sz w:val="40"/>
          <w:szCs w:val="40"/>
        </w:rPr>
        <w:t>, 0, 1, (, ) }, {</w:t>
      </w:r>
      <w:r w:rsidRPr="00EE17C4" w:rsidR="002F1355">
        <w:rPr>
          <w:bCs/>
          <w:sz w:val="40"/>
          <w:szCs w:val="40"/>
          <w:lang w:val="en-US"/>
        </w:rPr>
        <w:t>A</w:t>
      </w:r>
      <w:r w:rsidRPr="00EE17C4" w:rsidR="002F1355">
        <w:rPr>
          <w:bCs/>
          <w:sz w:val="40"/>
          <w:szCs w:val="40"/>
        </w:rPr>
        <w:t xml:space="preserve">, </w:t>
      </w:r>
      <w:r w:rsidRPr="00EE17C4" w:rsidR="002F1355">
        <w:rPr>
          <w:bCs/>
          <w:sz w:val="40"/>
          <w:szCs w:val="40"/>
          <w:lang w:val="en-US"/>
        </w:rPr>
        <w:t>B</w:t>
      </w:r>
      <w:r w:rsidRPr="00EE17C4" w:rsidR="002F1355">
        <w:rPr>
          <w:bCs/>
          <w:sz w:val="40"/>
          <w:szCs w:val="40"/>
        </w:rPr>
        <w:t xml:space="preserve">, </w:t>
      </w:r>
      <w:r w:rsidRPr="00EE17C4" w:rsidR="002F1355">
        <w:rPr>
          <w:bCs/>
          <w:sz w:val="40"/>
          <w:szCs w:val="40"/>
          <w:lang w:val="en-US"/>
        </w:rPr>
        <w:t>Z</w:t>
      </w:r>
      <w:r w:rsidRPr="00EE17C4" w:rsidR="002F1355">
        <w:rPr>
          <w:bCs/>
          <w:sz w:val="40"/>
          <w:szCs w:val="40"/>
        </w:rPr>
        <w:t xml:space="preserve">}, </w:t>
      </w:r>
      <w:r w:rsidRPr="00EE17C4" w:rsidR="002F1355">
        <w:rPr>
          <w:rFonts w:ascii="Symbol" w:hAnsi="Symbol" w:eastAsia="Symbol" w:cs="Symbol"/>
          <w:bCs/>
          <w:sz w:val="40"/>
          <w:szCs w:val="40"/>
        </w:rPr>
        <w:t></w:t>
      </w:r>
      <w:r w:rsidRPr="00EE17C4" w:rsidR="002F1355">
        <w:rPr>
          <w:bCs/>
          <w:sz w:val="40"/>
          <w:szCs w:val="40"/>
        </w:rPr>
        <w:t xml:space="preserve">, </w:t>
      </w:r>
      <w:r w:rsidRPr="00EE17C4" w:rsidR="002F1355">
        <w:rPr>
          <w:bCs/>
          <w:sz w:val="40"/>
          <w:szCs w:val="40"/>
          <w:lang w:val="en-US"/>
        </w:rPr>
        <w:t>q</w:t>
      </w:r>
      <w:r w:rsidRPr="00EE17C4" w:rsidR="002F1355">
        <w:rPr>
          <w:bCs/>
          <w:sz w:val="40"/>
          <w:szCs w:val="40"/>
        </w:rPr>
        <w:t xml:space="preserve">0, </w:t>
      </w:r>
      <w:r w:rsidRPr="00EE17C4" w:rsidR="002F1355">
        <w:rPr>
          <w:bCs/>
          <w:sz w:val="40"/>
          <w:szCs w:val="40"/>
          <w:lang w:val="en-US"/>
        </w:rPr>
        <w:t>Z</w:t>
      </w:r>
      <w:r w:rsidRPr="00EE17C4" w:rsidR="002F1355">
        <w:rPr>
          <w:bCs/>
          <w:sz w:val="40"/>
          <w:szCs w:val="40"/>
        </w:rPr>
        <w:t>, {</w:t>
      </w:r>
      <w:r w:rsidRPr="00EE17C4" w:rsidR="002F1355">
        <w:rPr>
          <w:bCs/>
          <w:sz w:val="40"/>
          <w:szCs w:val="40"/>
          <w:lang w:val="en-US"/>
        </w:rPr>
        <w:t>q</w:t>
      </w:r>
      <w:r w:rsidRPr="00EE17C4" w:rsidR="002F1355">
        <w:rPr>
          <w:bCs/>
          <w:sz w:val="40"/>
          <w:szCs w:val="40"/>
        </w:rPr>
        <w:t>*})</w:t>
      </w:r>
      <w:r w:rsidR="00EE17C4">
        <w:rPr>
          <w:b/>
          <w:sz w:val="40"/>
          <w:szCs w:val="40"/>
        </w:rPr>
        <w:br/>
      </w:r>
      <w:r w:rsidR="00EE17C4">
        <w:rPr>
          <w:b/>
          <w:sz w:val="40"/>
          <w:szCs w:val="40"/>
        </w:rPr>
        <w:br/>
      </w:r>
      <w:r w:rsidRPr="00EE17C4" w:rsidR="00EE17C4">
        <w:rPr>
          <w:bCs/>
          <w:sz w:val="40"/>
          <w:szCs w:val="40"/>
        </w:rPr>
        <w:t xml:space="preserve">Далее будут представлены функции переходов </w:t>
      </w:r>
      <w:r w:rsidRPr="00EE17C4" w:rsidR="00EE17C4">
        <w:rPr>
          <w:rFonts w:ascii="Symbol" w:hAnsi="Symbol" w:eastAsia="Symbol" w:cs="Symbol"/>
          <w:bCs/>
          <w:sz w:val="40"/>
          <w:szCs w:val="40"/>
        </w:rPr>
        <w:t></w:t>
      </w:r>
      <w:r w:rsidR="00784B3B">
        <w:rPr>
          <w:bCs/>
          <w:sz w:val="40"/>
          <w:szCs w:val="40"/>
        </w:rPr>
        <w:t xml:space="preserve"> для правильной цепочки. Любая другая комбинация аргументов </w:t>
      </w:r>
      <w:r w:rsidRPr="00EE17C4" w:rsidR="00784B3B">
        <w:rPr>
          <w:rFonts w:ascii="Symbol" w:hAnsi="Symbol" w:eastAsia="Symbol" w:cs="Symbol"/>
          <w:bCs/>
          <w:sz w:val="40"/>
          <w:szCs w:val="40"/>
        </w:rPr>
        <w:t></w:t>
      </w:r>
      <w:r w:rsidR="00784B3B">
        <w:rPr>
          <w:bCs/>
          <w:sz w:val="40"/>
          <w:szCs w:val="40"/>
        </w:rPr>
        <w:t xml:space="preserve"> функции будет считаться неверной и вести в ошибочное состояние </w:t>
      </w:r>
      <w:r w:rsidR="00784B3B">
        <w:rPr>
          <w:bCs/>
          <w:sz w:val="40"/>
          <w:szCs w:val="40"/>
          <w:lang w:val="en-US"/>
        </w:rPr>
        <w:t>q</w:t>
      </w:r>
      <w:r w:rsidRPr="00784B3B" w:rsidR="00784B3B">
        <w:rPr>
          <w:bCs/>
          <w:sz w:val="40"/>
          <w:szCs w:val="40"/>
        </w:rPr>
        <w:t>**</w:t>
      </w:r>
      <w:r w:rsidRPr="00784B3B" w:rsidR="00784B3B">
        <w:rPr>
          <w:bCs/>
          <w:sz w:val="40"/>
          <w:szCs w:val="40"/>
        </w:rPr>
        <w:br/>
      </w:r>
    </w:p>
    <w:p w:rsidRPr="00EE17C4" w:rsidR="00430306" w:rsidP="00430306" w:rsidRDefault="00430306" w14:paraId="28B8EC13" w14:textId="77777777">
      <w:pPr>
        <w:pStyle w:val="a3"/>
        <w:numPr>
          <w:ilvl w:val="0"/>
          <w:numId w:val="1"/>
        </w:numPr>
        <w:rPr>
          <w:bCs/>
          <w:sz w:val="40"/>
          <w:szCs w:val="40"/>
        </w:rPr>
      </w:pPr>
      <w:proofErr w:type="gramStart"/>
      <w:r w:rsidRPr="00EE17C4">
        <w:rPr>
          <w:rFonts w:ascii="Symbol" w:hAnsi="Symbol" w:eastAsia="Symbol" w:cs="Symbol"/>
          <w:bCs/>
          <w:sz w:val="40"/>
          <w:szCs w:val="40"/>
        </w:rPr>
        <w:t></w:t>
      </w:r>
      <w:r w:rsidRPr="00EE17C4">
        <w:rPr>
          <w:bCs/>
          <w:sz w:val="40"/>
          <w:szCs w:val="40"/>
        </w:rPr>
        <w:t>(</w:t>
      </w:r>
      <w:r w:rsidRPr="0076020A">
        <w:rPr>
          <w:bCs/>
          <w:sz w:val="40"/>
          <w:szCs w:val="40"/>
        </w:rPr>
        <w:t xml:space="preserve"> </w:t>
      </w:r>
      <w:r w:rsidRPr="00EE17C4">
        <w:rPr>
          <w:bCs/>
          <w:sz w:val="40"/>
          <w:szCs w:val="40"/>
          <w:lang w:val="en-US"/>
        </w:rPr>
        <w:t>q</w:t>
      </w:r>
      <w:r w:rsidRPr="00EE17C4">
        <w:rPr>
          <w:bCs/>
          <w:sz w:val="40"/>
          <w:szCs w:val="40"/>
        </w:rPr>
        <w:t xml:space="preserve">0, (, </w:t>
      </w:r>
      <w:r w:rsidRPr="00EE17C4">
        <w:rPr>
          <w:bCs/>
          <w:sz w:val="40"/>
          <w:szCs w:val="40"/>
          <w:lang w:val="en-US"/>
        </w:rPr>
        <w:t>Z</w:t>
      </w:r>
      <w:r w:rsidRPr="0076020A">
        <w:rPr>
          <w:bCs/>
          <w:sz w:val="40"/>
          <w:szCs w:val="40"/>
        </w:rPr>
        <w:t xml:space="preserve"> </w:t>
      </w:r>
      <w:r w:rsidRPr="00EE17C4">
        <w:rPr>
          <w:bCs/>
          <w:sz w:val="40"/>
          <w:szCs w:val="40"/>
        </w:rPr>
        <w:t xml:space="preserve">)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</w:t>
      </w:r>
      <w:r w:rsidRPr="00EE17C4">
        <w:rPr>
          <w:bCs/>
          <w:sz w:val="40"/>
          <w:szCs w:val="40"/>
        </w:rPr>
        <w:t xml:space="preserve"> </w:t>
      </w:r>
      <w:r w:rsidRPr="0076020A">
        <w:rPr>
          <w:bCs/>
          <w:sz w:val="40"/>
          <w:szCs w:val="40"/>
        </w:rPr>
        <w:t>(</w:t>
      </w:r>
      <w:r w:rsidRPr="00EE17C4" w:rsidR="002F1355">
        <w:rPr>
          <w:bCs/>
          <w:sz w:val="40"/>
          <w:szCs w:val="40"/>
        </w:rPr>
        <w:t xml:space="preserve"> </w:t>
      </w:r>
      <w:r w:rsidRPr="00EE17C4" w:rsidR="002F1355">
        <w:rPr>
          <w:bCs/>
          <w:sz w:val="40"/>
          <w:szCs w:val="40"/>
          <w:lang w:val="en-US"/>
        </w:rPr>
        <w:t>q</w:t>
      </w:r>
      <w:r w:rsidRPr="0076020A" w:rsidR="00EE17C4">
        <w:rPr>
          <w:bCs/>
          <w:sz w:val="40"/>
          <w:szCs w:val="40"/>
        </w:rPr>
        <w:t xml:space="preserve">0, </w:t>
      </w:r>
      <w:r w:rsidRPr="00EE17C4" w:rsidR="00EE17C4">
        <w:rPr>
          <w:bCs/>
          <w:sz w:val="40"/>
          <w:szCs w:val="40"/>
          <w:lang w:val="en-US"/>
        </w:rPr>
        <w:t>AAZ</w:t>
      </w:r>
      <w:r w:rsidRPr="0076020A" w:rsidR="00EE17C4">
        <w:rPr>
          <w:bCs/>
          <w:sz w:val="40"/>
          <w:szCs w:val="40"/>
        </w:rPr>
        <w:t xml:space="preserve"> </w:t>
      </w:r>
      <w:r w:rsidRPr="0076020A">
        <w:rPr>
          <w:bCs/>
          <w:sz w:val="40"/>
          <w:szCs w:val="40"/>
        </w:rPr>
        <w:t>)</w:t>
      </w:r>
      <w:r w:rsidRPr="0076020A" w:rsidR="0076020A">
        <w:rPr>
          <w:bCs/>
          <w:sz w:val="40"/>
          <w:szCs w:val="40"/>
        </w:rPr>
        <w:t xml:space="preserve"> </w:t>
      </w:r>
      <w:r w:rsidR="0076020A">
        <w:rPr>
          <w:bCs/>
          <w:sz w:val="40"/>
          <w:szCs w:val="40"/>
        </w:rPr>
        <w:t xml:space="preserve"> - считываю все</w:t>
      </w:r>
      <w:r w:rsidR="00626A06">
        <w:rPr>
          <w:bCs/>
          <w:sz w:val="40"/>
          <w:szCs w:val="40"/>
        </w:rPr>
        <w:t xml:space="preserve"> символы </w:t>
      </w:r>
      <w:r w:rsidRPr="00626A06" w:rsidR="00626A06">
        <w:rPr>
          <w:bCs/>
          <w:sz w:val="40"/>
          <w:szCs w:val="40"/>
        </w:rPr>
        <w:t>‘</w:t>
      </w:r>
      <w:r w:rsidRPr="00626A06" w:rsidR="00626A06">
        <w:rPr>
          <w:b/>
          <w:sz w:val="40"/>
          <w:szCs w:val="40"/>
        </w:rPr>
        <w:t>(‘</w:t>
      </w:r>
      <w:r w:rsidR="00626A06">
        <w:rPr>
          <w:bCs/>
          <w:sz w:val="40"/>
          <w:szCs w:val="40"/>
        </w:rPr>
        <w:t xml:space="preserve">, при этом в стеке делаю количество букв в два раза больше, чем считанных символов </w:t>
      </w:r>
      <w:r w:rsidRPr="00626A06" w:rsidR="00626A06">
        <w:rPr>
          <w:bCs/>
          <w:sz w:val="40"/>
          <w:szCs w:val="40"/>
        </w:rPr>
        <w:t>‘</w:t>
      </w:r>
      <w:r w:rsidR="00626A06">
        <w:rPr>
          <w:b/>
          <w:sz w:val="40"/>
          <w:szCs w:val="40"/>
        </w:rPr>
        <w:t>(</w:t>
      </w:r>
      <w:r w:rsidRPr="00626A06" w:rsidR="00626A06">
        <w:rPr>
          <w:b/>
          <w:sz w:val="40"/>
          <w:szCs w:val="40"/>
        </w:rPr>
        <w:t>‘</w:t>
      </w:r>
      <w:r w:rsidR="00784B3B">
        <w:rPr>
          <w:b/>
          <w:sz w:val="40"/>
          <w:szCs w:val="40"/>
        </w:rPr>
        <w:br/>
      </w:r>
      <w:proofErr w:type="gramEnd"/>
    </w:p>
    <w:p w:rsidRPr="00626A06" w:rsidR="00430306" w:rsidP="00430306" w:rsidRDefault="00430306" w14:paraId="08FD45A8" w14:textId="77777777">
      <w:pPr>
        <w:pStyle w:val="a3"/>
        <w:numPr>
          <w:ilvl w:val="0"/>
          <w:numId w:val="1"/>
        </w:numPr>
        <w:rPr>
          <w:bCs/>
          <w:sz w:val="40"/>
          <w:szCs w:val="40"/>
        </w:rPr>
      </w:pPr>
      <w:r w:rsidRPr="00EE17C4">
        <w:rPr>
          <w:rFonts w:ascii="Symbol" w:hAnsi="Symbol" w:eastAsia="Symbol" w:cs="Symbol"/>
          <w:bCs/>
          <w:sz w:val="40"/>
          <w:szCs w:val="40"/>
        </w:rPr>
        <w:t></w:t>
      </w:r>
      <w:r w:rsidRPr="00626A06">
        <w:rPr>
          <w:bCs/>
          <w:sz w:val="40"/>
          <w:szCs w:val="40"/>
        </w:rPr>
        <w:t>(</w:t>
      </w:r>
      <w:r w:rsidRPr="00626A06" w:rsidR="00EE17C4">
        <w:rPr>
          <w:bCs/>
          <w:sz w:val="40"/>
          <w:szCs w:val="40"/>
        </w:rPr>
        <w:t xml:space="preserve"> </w:t>
      </w:r>
      <w:r w:rsidR="00EE17C4">
        <w:rPr>
          <w:bCs/>
          <w:sz w:val="40"/>
          <w:szCs w:val="40"/>
          <w:lang w:val="en-US"/>
        </w:rPr>
        <w:t>q</w:t>
      </w:r>
      <w:r w:rsidRPr="00626A06" w:rsidR="00EE17C4">
        <w:rPr>
          <w:bCs/>
          <w:sz w:val="40"/>
          <w:szCs w:val="40"/>
        </w:rPr>
        <w:t xml:space="preserve">0, (, </w:t>
      </w:r>
      <w:r w:rsidR="00EE17C4">
        <w:rPr>
          <w:bCs/>
          <w:sz w:val="40"/>
          <w:szCs w:val="40"/>
          <w:lang w:val="en-US"/>
        </w:rPr>
        <w:t>A</w:t>
      </w:r>
      <w:proofErr w:type="gramStart"/>
      <w:r w:rsidRPr="00626A06" w:rsidR="00EE17C4">
        <w:rPr>
          <w:bCs/>
          <w:sz w:val="40"/>
          <w:szCs w:val="40"/>
        </w:rPr>
        <w:t xml:space="preserve"> </w:t>
      </w:r>
      <w:r w:rsidRPr="00626A06">
        <w:rPr>
          <w:bCs/>
          <w:sz w:val="40"/>
          <w:szCs w:val="40"/>
        </w:rPr>
        <w:t>)</w:t>
      </w:r>
      <w:proofErr w:type="gramEnd"/>
      <w:r w:rsidRPr="00626A06">
        <w:rPr>
          <w:bCs/>
          <w:sz w:val="40"/>
          <w:szCs w:val="40"/>
        </w:rPr>
        <w:t xml:space="preserve">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</w:t>
      </w:r>
      <w:r w:rsidRPr="00626A06" w:rsidR="00EE17C4">
        <w:rPr>
          <w:bCs/>
          <w:sz w:val="40"/>
          <w:szCs w:val="40"/>
        </w:rPr>
        <w:t xml:space="preserve"> ( </w:t>
      </w:r>
      <w:r w:rsidR="00EE17C4">
        <w:rPr>
          <w:bCs/>
          <w:sz w:val="40"/>
          <w:szCs w:val="40"/>
          <w:lang w:val="en-US"/>
        </w:rPr>
        <w:t>q</w:t>
      </w:r>
      <w:r w:rsidRPr="00626A06" w:rsidR="00EE17C4">
        <w:rPr>
          <w:bCs/>
          <w:sz w:val="40"/>
          <w:szCs w:val="40"/>
        </w:rPr>
        <w:t xml:space="preserve">0, </w:t>
      </w:r>
      <w:r w:rsidR="00EE17C4">
        <w:rPr>
          <w:bCs/>
          <w:sz w:val="40"/>
          <w:szCs w:val="40"/>
          <w:lang w:val="en-US"/>
        </w:rPr>
        <w:t>AAA</w:t>
      </w:r>
      <w:r w:rsidRPr="00626A06" w:rsidR="00EE17C4">
        <w:rPr>
          <w:bCs/>
          <w:sz w:val="40"/>
          <w:szCs w:val="40"/>
        </w:rPr>
        <w:t xml:space="preserve"> )</w:t>
      </w:r>
      <w:r w:rsidRPr="00626A06" w:rsidR="00626A06">
        <w:rPr>
          <w:bCs/>
          <w:sz w:val="40"/>
          <w:szCs w:val="40"/>
        </w:rPr>
        <w:t xml:space="preserve">  - </w:t>
      </w:r>
      <w:r w:rsidR="00626A06">
        <w:rPr>
          <w:bCs/>
          <w:sz w:val="40"/>
          <w:szCs w:val="40"/>
        </w:rPr>
        <w:t xml:space="preserve">аналогично 1. </w:t>
      </w:r>
      <w:r w:rsidR="00784B3B">
        <w:rPr>
          <w:bCs/>
          <w:sz w:val="40"/>
          <w:szCs w:val="40"/>
        </w:rPr>
        <w:br/>
      </w:r>
    </w:p>
    <w:p w:rsidRPr="00EE17C4" w:rsidR="00430306" w:rsidP="00430306" w:rsidRDefault="00430306" w14:paraId="025F729F" w14:textId="011D70E0">
      <w:pPr>
        <w:pStyle w:val="a3"/>
        <w:numPr>
          <w:ilvl w:val="0"/>
          <w:numId w:val="1"/>
        </w:numPr>
        <w:rPr>
          <w:bCs/>
          <w:sz w:val="40"/>
          <w:szCs w:val="40"/>
        </w:rPr>
      </w:pPr>
      <w:r w:rsidRPr="00EE17C4">
        <w:rPr>
          <w:rFonts w:ascii="Symbol" w:hAnsi="Symbol" w:eastAsia="Symbol" w:cs="Symbol"/>
          <w:bCs/>
          <w:sz w:val="40"/>
          <w:szCs w:val="40"/>
        </w:rPr>
        <w:t></w:t>
      </w:r>
      <w:r w:rsidRPr="00EE17C4">
        <w:rPr>
          <w:bCs/>
          <w:sz w:val="40"/>
          <w:szCs w:val="40"/>
        </w:rPr>
        <w:t>(</w:t>
      </w:r>
      <w:r w:rsidRPr="00626A06" w:rsidR="00EE17C4">
        <w:rPr>
          <w:bCs/>
          <w:sz w:val="40"/>
          <w:szCs w:val="40"/>
        </w:rPr>
        <w:t xml:space="preserve"> </w:t>
      </w:r>
      <w:r w:rsidR="00EE17C4">
        <w:rPr>
          <w:bCs/>
          <w:sz w:val="40"/>
          <w:szCs w:val="40"/>
          <w:lang w:val="en-US"/>
        </w:rPr>
        <w:t>q</w:t>
      </w:r>
      <w:r w:rsidRPr="00626A06" w:rsidR="00EE17C4">
        <w:rPr>
          <w:bCs/>
          <w:sz w:val="40"/>
          <w:szCs w:val="40"/>
        </w:rPr>
        <w:t xml:space="preserve">0, 0, </w:t>
      </w:r>
      <w:r w:rsidR="00EE17C4">
        <w:rPr>
          <w:bCs/>
          <w:sz w:val="40"/>
          <w:szCs w:val="40"/>
          <w:lang w:val="en-US"/>
        </w:rPr>
        <w:t>A</w:t>
      </w:r>
      <w:proofErr w:type="gramStart"/>
      <w:r w:rsidRPr="00626A06" w:rsidR="00EE17C4">
        <w:rPr>
          <w:bCs/>
          <w:sz w:val="40"/>
          <w:szCs w:val="40"/>
        </w:rPr>
        <w:t xml:space="preserve"> </w:t>
      </w:r>
      <w:r w:rsidRPr="00EE17C4">
        <w:rPr>
          <w:bCs/>
          <w:sz w:val="40"/>
          <w:szCs w:val="40"/>
        </w:rPr>
        <w:t>)</w:t>
      </w:r>
      <w:proofErr w:type="gramEnd"/>
      <w:r w:rsidRPr="00EE17C4">
        <w:rPr>
          <w:bCs/>
          <w:sz w:val="40"/>
          <w:szCs w:val="40"/>
        </w:rPr>
        <w:t xml:space="preserve">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</w:t>
      </w:r>
      <w:r w:rsidRPr="00626A06" w:rsidR="00EE17C4">
        <w:rPr>
          <w:bCs/>
          <w:sz w:val="40"/>
          <w:szCs w:val="40"/>
        </w:rPr>
        <w:t xml:space="preserve"> ( </w:t>
      </w:r>
      <w:r w:rsidR="00EE17C4">
        <w:rPr>
          <w:bCs/>
          <w:sz w:val="40"/>
          <w:szCs w:val="40"/>
          <w:lang w:val="en-US"/>
        </w:rPr>
        <w:t>q</w:t>
      </w:r>
      <w:r w:rsidRPr="00626A06" w:rsidR="00EE17C4">
        <w:rPr>
          <w:bCs/>
          <w:sz w:val="40"/>
          <w:szCs w:val="40"/>
        </w:rPr>
        <w:t xml:space="preserve">0, </w:t>
      </w:r>
      <w:r w:rsidRPr="00EE17C4" w:rsidR="00EE17C4">
        <w:rPr>
          <w:rFonts w:ascii="Symbol" w:hAnsi="Symbol" w:eastAsia="Symbol" w:cs="Symbol"/>
          <w:bCs/>
          <w:sz w:val="40"/>
          <w:szCs w:val="40"/>
          <w:lang w:val="en-US"/>
        </w:rPr>
        <w:t></w:t>
      </w:r>
      <w:r w:rsidRPr="00626A06" w:rsidR="00EE17C4">
        <w:rPr>
          <w:bCs/>
          <w:sz w:val="40"/>
          <w:szCs w:val="40"/>
        </w:rPr>
        <w:t xml:space="preserve"> )</w:t>
      </w:r>
      <w:r w:rsidR="00626A06">
        <w:rPr>
          <w:bCs/>
          <w:sz w:val="40"/>
          <w:szCs w:val="40"/>
        </w:rPr>
        <w:t xml:space="preserve">  - считываю </w:t>
      </w:r>
      <w:r w:rsidRPr="00626A06" w:rsidR="00626A06">
        <w:rPr>
          <w:bCs/>
          <w:sz w:val="40"/>
          <w:szCs w:val="40"/>
        </w:rPr>
        <w:t>‘</w:t>
      </w:r>
      <w:r w:rsidRPr="00626A06" w:rsidR="00626A06">
        <w:rPr>
          <w:b/>
          <w:sz w:val="40"/>
          <w:szCs w:val="40"/>
        </w:rPr>
        <w:t>0</w:t>
      </w:r>
      <w:r w:rsidRPr="00626A06" w:rsidR="00626A06">
        <w:rPr>
          <w:bCs/>
          <w:sz w:val="40"/>
          <w:szCs w:val="40"/>
        </w:rPr>
        <w:t xml:space="preserve">’, </w:t>
      </w:r>
      <w:r w:rsidR="00626A06">
        <w:rPr>
          <w:bCs/>
          <w:sz w:val="40"/>
          <w:szCs w:val="40"/>
        </w:rPr>
        <w:t xml:space="preserve">при этом удаляю из стека по одному </w:t>
      </w:r>
      <w:del w:author="Alexander" w:date="2022-12-03T14:01:00Z" w:id="0">
        <w:r w:rsidRPr="00626A06" w:rsidDel="00CC5C4C" w:rsidR="00626A06">
          <w:rPr>
            <w:bCs/>
            <w:sz w:val="40"/>
            <w:szCs w:val="40"/>
          </w:rPr>
          <w:delText>‘</w:delText>
        </w:r>
        <w:r w:rsidRPr="00626A06" w:rsidDel="00CC5C4C" w:rsidR="00626A06">
          <w:rPr>
            <w:b/>
            <w:sz w:val="40"/>
            <w:szCs w:val="40"/>
          </w:rPr>
          <w:delText>0</w:delText>
        </w:r>
        <w:r w:rsidRPr="00626A06" w:rsidDel="00CC5C4C" w:rsidR="00626A06">
          <w:rPr>
            <w:bCs/>
            <w:sz w:val="40"/>
            <w:szCs w:val="40"/>
          </w:rPr>
          <w:delText>’</w:delText>
        </w:r>
      </w:del>
      <w:ins w:author="Alexander" w:date="2022-12-03T14:01:00Z" w:id="1">
        <w:r w:rsidR="00CC5C4C">
          <w:rPr>
            <w:bCs/>
            <w:sz w:val="40"/>
            <w:szCs w:val="40"/>
          </w:rPr>
          <w:t>А</w:t>
        </w:r>
      </w:ins>
      <w:r w:rsidR="00626A06">
        <w:rPr>
          <w:bCs/>
          <w:sz w:val="40"/>
          <w:szCs w:val="40"/>
        </w:rPr>
        <w:t xml:space="preserve">. Как итог, получаем, что к </w:t>
      </w:r>
      <w:r w:rsidR="00626A06">
        <w:rPr>
          <w:bCs/>
          <w:sz w:val="40"/>
          <w:szCs w:val="40"/>
        </w:rPr>
        <w:lastRenderedPageBreak/>
        <w:t xml:space="preserve">концу считывания символов </w:t>
      </w:r>
      <w:r w:rsidRPr="00784B3B" w:rsidR="00626A06">
        <w:rPr>
          <w:bCs/>
          <w:sz w:val="40"/>
          <w:szCs w:val="40"/>
        </w:rPr>
        <w:t>‘</w:t>
      </w:r>
      <w:r w:rsidRPr="00784B3B" w:rsidR="00626A06">
        <w:rPr>
          <w:b/>
          <w:sz w:val="40"/>
          <w:szCs w:val="40"/>
        </w:rPr>
        <w:t>0</w:t>
      </w:r>
      <w:r w:rsidRPr="00784B3B" w:rsidR="00626A06">
        <w:rPr>
          <w:bCs/>
          <w:sz w:val="40"/>
          <w:szCs w:val="40"/>
        </w:rPr>
        <w:t>’</w:t>
      </w:r>
      <w:r w:rsidRPr="00784B3B" w:rsidR="00784B3B">
        <w:rPr>
          <w:bCs/>
          <w:sz w:val="40"/>
          <w:szCs w:val="40"/>
        </w:rPr>
        <w:t xml:space="preserve"> </w:t>
      </w:r>
      <w:r w:rsidR="00784B3B">
        <w:rPr>
          <w:bCs/>
          <w:sz w:val="40"/>
          <w:szCs w:val="40"/>
        </w:rPr>
        <w:t xml:space="preserve">из правильной цепочки в стеке ничего не будет находиться. </w:t>
      </w:r>
      <w:r w:rsidR="00784B3B">
        <w:rPr>
          <w:bCs/>
          <w:sz w:val="40"/>
          <w:szCs w:val="40"/>
        </w:rPr>
        <w:br/>
      </w:r>
    </w:p>
    <w:p w:rsidRPr="00B11B4F" w:rsidR="00B11B4F" w:rsidP="00430306" w:rsidRDefault="00430306" w14:paraId="73253088" w14:textId="77777777">
      <w:pPr>
        <w:pStyle w:val="a3"/>
        <w:numPr>
          <w:ilvl w:val="0"/>
          <w:numId w:val="1"/>
        </w:numPr>
        <w:rPr>
          <w:bCs/>
          <w:sz w:val="40"/>
          <w:szCs w:val="40"/>
        </w:rPr>
      </w:pPr>
      <w:r w:rsidRPr="00EE17C4">
        <w:rPr>
          <w:rFonts w:ascii="Symbol" w:hAnsi="Symbol" w:eastAsia="Symbol" w:cs="Symbol"/>
          <w:bCs/>
          <w:sz w:val="40"/>
          <w:szCs w:val="40"/>
        </w:rPr>
        <w:t></w:t>
      </w:r>
      <w:r w:rsidRPr="00EE17C4">
        <w:rPr>
          <w:bCs/>
          <w:sz w:val="40"/>
          <w:szCs w:val="40"/>
        </w:rPr>
        <w:t>(</w:t>
      </w:r>
      <w:r w:rsidRPr="00784B3B" w:rsidR="00EE17C4">
        <w:rPr>
          <w:bCs/>
          <w:sz w:val="40"/>
          <w:szCs w:val="40"/>
        </w:rPr>
        <w:t xml:space="preserve"> </w:t>
      </w:r>
      <w:r w:rsidR="00EE17C4">
        <w:rPr>
          <w:bCs/>
          <w:sz w:val="40"/>
          <w:szCs w:val="40"/>
          <w:lang w:val="en-US"/>
        </w:rPr>
        <w:t>q</w:t>
      </w:r>
      <w:r w:rsidRPr="00784B3B" w:rsidR="00EE17C4">
        <w:rPr>
          <w:bCs/>
          <w:sz w:val="40"/>
          <w:szCs w:val="40"/>
        </w:rPr>
        <w:t xml:space="preserve">0,  -, </w:t>
      </w:r>
      <w:r w:rsidR="00EE17C4">
        <w:rPr>
          <w:bCs/>
          <w:sz w:val="40"/>
          <w:szCs w:val="40"/>
          <w:lang w:val="en-US"/>
        </w:rPr>
        <w:t>Z</w:t>
      </w:r>
      <w:r w:rsidRPr="00784B3B" w:rsidR="00EE17C4">
        <w:rPr>
          <w:bCs/>
          <w:sz w:val="40"/>
          <w:szCs w:val="40"/>
        </w:rPr>
        <w:t xml:space="preserve"> </w:t>
      </w:r>
      <w:r w:rsidRPr="00EE17C4">
        <w:rPr>
          <w:bCs/>
          <w:sz w:val="40"/>
          <w:szCs w:val="40"/>
        </w:rPr>
        <w:t xml:space="preserve">)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</w:t>
      </w:r>
      <w:r w:rsidRPr="00784B3B" w:rsidR="00EE17C4">
        <w:rPr>
          <w:bCs/>
          <w:sz w:val="40"/>
          <w:szCs w:val="40"/>
        </w:rPr>
        <w:t xml:space="preserve"> ( </w:t>
      </w:r>
      <w:r w:rsidR="00EE17C4">
        <w:rPr>
          <w:bCs/>
          <w:sz w:val="40"/>
          <w:szCs w:val="40"/>
          <w:lang w:val="en-US"/>
        </w:rPr>
        <w:t>q</w:t>
      </w:r>
      <w:r w:rsidRPr="00784B3B" w:rsidR="00EE17C4">
        <w:rPr>
          <w:bCs/>
          <w:sz w:val="40"/>
          <w:szCs w:val="40"/>
        </w:rPr>
        <w:t xml:space="preserve">1, </w:t>
      </w:r>
      <w:r w:rsidR="00EE17C4">
        <w:rPr>
          <w:bCs/>
          <w:sz w:val="40"/>
          <w:szCs w:val="40"/>
          <w:lang w:val="en-US"/>
        </w:rPr>
        <w:t>Z</w:t>
      </w:r>
      <w:r w:rsidRPr="00784B3B" w:rsidR="00EE17C4">
        <w:rPr>
          <w:bCs/>
          <w:sz w:val="40"/>
          <w:szCs w:val="40"/>
        </w:rPr>
        <w:t xml:space="preserve"> )</w:t>
      </w:r>
      <w:r w:rsidRPr="00784B3B" w:rsidR="00784B3B">
        <w:rPr>
          <w:bCs/>
          <w:sz w:val="40"/>
          <w:szCs w:val="40"/>
        </w:rPr>
        <w:t xml:space="preserve"> </w:t>
      </w:r>
      <w:r w:rsidR="00784B3B">
        <w:rPr>
          <w:bCs/>
          <w:sz w:val="40"/>
          <w:szCs w:val="40"/>
        </w:rPr>
        <w:t xml:space="preserve"> - считываю символ </w:t>
      </w:r>
      <w:r w:rsidRPr="00784B3B" w:rsidR="00784B3B">
        <w:rPr>
          <w:bCs/>
          <w:sz w:val="40"/>
          <w:szCs w:val="40"/>
        </w:rPr>
        <w:t xml:space="preserve">‘ </w:t>
      </w:r>
      <w:proofErr w:type="gramStart"/>
      <w:r w:rsidRPr="00784B3B" w:rsidR="00784B3B">
        <w:rPr>
          <w:b/>
          <w:sz w:val="40"/>
          <w:szCs w:val="40"/>
        </w:rPr>
        <w:t>-</w:t>
      </w:r>
      <w:r w:rsidRPr="00784B3B" w:rsidR="00784B3B">
        <w:rPr>
          <w:bCs/>
          <w:sz w:val="40"/>
          <w:szCs w:val="40"/>
        </w:rPr>
        <w:t xml:space="preserve"> ’</w:t>
      </w:r>
      <w:proofErr w:type="gramEnd"/>
      <w:r w:rsidR="00784B3B">
        <w:rPr>
          <w:bCs/>
          <w:sz w:val="40"/>
          <w:szCs w:val="40"/>
        </w:rPr>
        <w:t xml:space="preserve">. В стек ничего не заношу. Этот шаг необходим для дальнейшей работы программы, поэтому осуществим переход в новое состояние </w:t>
      </w:r>
      <w:r w:rsidRPr="00784B3B" w:rsidR="00784B3B">
        <w:rPr>
          <w:b/>
          <w:sz w:val="40"/>
          <w:szCs w:val="40"/>
          <w:lang w:val="en-US"/>
        </w:rPr>
        <w:t>q</w:t>
      </w:r>
      <w:r w:rsidRPr="00784B3B" w:rsidR="00784B3B">
        <w:rPr>
          <w:b/>
          <w:sz w:val="40"/>
          <w:szCs w:val="40"/>
        </w:rPr>
        <w:t>1</w:t>
      </w:r>
      <w:r w:rsidR="00B11B4F">
        <w:rPr>
          <w:b/>
          <w:sz w:val="40"/>
          <w:szCs w:val="40"/>
        </w:rPr>
        <w:br/>
      </w:r>
    </w:p>
    <w:p w:rsidRPr="00EE17C4" w:rsidR="00430306" w:rsidP="00430306" w:rsidRDefault="00B11B4F" w14:paraId="3003B860" w14:textId="77777777">
      <w:pPr>
        <w:pStyle w:val="a3"/>
        <w:numPr>
          <w:ilvl w:val="0"/>
          <w:numId w:val="1"/>
        </w:numPr>
        <w:rPr>
          <w:bCs/>
          <w:sz w:val="40"/>
          <w:szCs w:val="40"/>
        </w:rPr>
      </w:pPr>
      <w:r w:rsidRPr="00EE17C4">
        <w:rPr>
          <w:rFonts w:ascii="Symbol" w:hAnsi="Symbol" w:eastAsia="Symbol" w:cs="Symbol"/>
          <w:bCs/>
          <w:sz w:val="40"/>
          <w:szCs w:val="40"/>
        </w:rPr>
        <w:t></w:t>
      </w:r>
      <w:r w:rsidRPr="00EE17C4">
        <w:rPr>
          <w:bCs/>
          <w:sz w:val="40"/>
          <w:szCs w:val="40"/>
        </w:rPr>
        <w:t>(</w:t>
      </w:r>
      <w:r w:rsidRPr="00B11B4F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  <w:lang w:val="en-US"/>
        </w:rPr>
        <w:t>q</w:t>
      </w:r>
      <w:r w:rsidRPr="00B11B4F">
        <w:rPr>
          <w:bCs/>
          <w:sz w:val="40"/>
          <w:szCs w:val="40"/>
        </w:rPr>
        <w:t xml:space="preserve">1,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</w:t>
      </w:r>
      <w:r w:rsidRPr="00B11B4F">
        <w:rPr>
          <w:bCs/>
          <w:sz w:val="40"/>
          <w:szCs w:val="40"/>
        </w:rPr>
        <w:t xml:space="preserve">, </w:t>
      </w:r>
      <w:r>
        <w:rPr>
          <w:bCs/>
          <w:sz w:val="40"/>
          <w:szCs w:val="40"/>
          <w:lang w:val="en-US"/>
        </w:rPr>
        <w:t>Z</w:t>
      </w:r>
      <w:proofErr w:type="gramStart"/>
      <w:r w:rsidRPr="00B11B4F">
        <w:rPr>
          <w:bCs/>
          <w:sz w:val="40"/>
          <w:szCs w:val="40"/>
        </w:rPr>
        <w:t xml:space="preserve"> </w:t>
      </w:r>
      <w:r w:rsidRPr="00EE17C4">
        <w:rPr>
          <w:bCs/>
          <w:sz w:val="40"/>
          <w:szCs w:val="40"/>
        </w:rPr>
        <w:t>)</w:t>
      </w:r>
      <w:proofErr w:type="gramEnd"/>
      <w:r w:rsidRPr="00EE17C4">
        <w:rPr>
          <w:bCs/>
          <w:sz w:val="40"/>
          <w:szCs w:val="40"/>
        </w:rPr>
        <w:t xml:space="preserve">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</w:t>
      </w:r>
      <w:r w:rsidRPr="00B11B4F">
        <w:rPr>
          <w:bCs/>
          <w:sz w:val="40"/>
          <w:szCs w:val="40"/>
        </w:rPr>
        <w:t xml:space="preserve"> ( </w:t>
      </w:r>
      <w:r>
        <w:rPr>
          <w:bCs/>
          <w:sz w:val="40"/>
          <w:szCs w:val="40"/>
          <w:lang w:val="en-US"/>
        </w:rPr>
        <w:t>q</w:t>
      </w:r>
      <w:r w:rsidRPr="00B11B4F">
        <w:rPr>
          <w:bCs/>
          <w:sz w:val="40"/>
          <w:szCs w:val="40"/>
        </w:rPr>
        <w:t xml:space="preserve">*,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</w:t>
      </w:r>
      <w:r w:rsidRPr="00B11B4F">
        <w:rPr>
          <w:bCs/>
          <w:sz w:val="40"/>
          <w:szCs w:val="40"/>
        </w:rPr>
        <w:t xml:space="preserve"> )</w:t>
      </w:r>
      <w:r>
        <w:rPr>
          <w:bCs/>
          <w:sz w:val="40"/>
          <w:szCs w:val="40"/>
        </w:rPr>
        <w:t xml:space="preserve">  - </w:t>
      </w:r>
      <w:r w:rsidR="00787F1C">
        <w:rPr>
          <w:bCs/>
          <w:sz w:val="40"/>
          <w:szCs w:val="40"/>
        </w:rPr>
        <w:t xml:space="preserve">спонтанный </w:t>
      </w:r>
      <w:r>
        <w:rPr>
          <w:bCs/>
          <w:sz w:val="40"/>
          <w:szCs w:val="40"/>
        </w:rPr>
        <w:t xml:space="preserve">переход в </w:t>
      </w:r>
      <w:r>
        <w:rPr>
          <w:bCs/>
          <w:sz w:val="40"/>
          <w:szCs w:val="40"/>
        </w:rPr>
        <w:br/>
      </w:r>
      <w:r>
        <w:rPr>
          <w:bCs/>
          <w:sz w:val="40"/>
          <w:szCs w:val="40"/>
        </w:rPr>
        <w:t xml:space="preserve">финальное состояние перед прочтением символа </w:t>
      </w:r>
      <w:r w:rsidRPr="00B11B4F">
        <w:rPr>
          <w:bCs/>
          <w:sz w:val="40"/>
          <w:szCs w:val="40"/>
        </w:rPr>
        <w:t>‘</w:t>
      </w:r>
      <w:r w:rsidRPr="00B11B4F">
        <w:rPr>
          <w:b/>
          <w:sz w:val="40"/>
          <w:szCs w:val="40"/>
        </w:rPr>
        <w:t>1</w:t>
      </w:r>
      <w:r w:rsidRPr="00B11B4F">
        <w:rPr>
          <w:bCs/>
          <w:sz w:val="40"/>
          <w:szCs w:val="40"/>
        </w:rPr>
        <w:t>’</w:t>
      </w:r>
      <w:r w:rsidR="00784B3B">
        <w:rPr>
          <w:b/>
          <w:sz w:val="40"/>
          <w:szCs w:val="40"/>
        </w:rPr>
        <w:br/>
      </w:r>
    </w:p>
    <w:p w:rsidRPr="00EE17C4" w:rsidR="00430306" w:rsidP="00430306" w:rsidRDefault="00430306" w14:paraId="1EDD6937" w14:textId="77777777">
      <w:pPr>
        <w:pStyle w:val="a3"/>
        <w:numPr>
          <w:ilvl w:val="0"/>
          <w:numId w:val="1"/>
        </w:numPr>
        <w:rPr>
          <w:bCs/>
          <w:sz w:val="40"/>
          <w:szCs w:val="40"/>
        </w:rPr>
      </w:pPr>
      <w:r w:rsidRPr="00EE17C4">
        <w:rPr>
          <w:rFonts w:ascii="Symbol" w:hAnsi="Symbol" w:eastAsia="Symbol" w:cs="Symbol"/>
          <w:bCs/>
          <w:sz w:val="40"/>
          <w:szCs w:val="40"/>
        </w:rPr>
        <w:t></w:t>
      </w:r>
      <w:r w:rsidRPr="00EE17C4">
        <w:rPr>
          <w:bCs/>
          <w:sz w:val="40"/>
          <w:szCs w:val="40"/>
        </w:rPr>
        <w:t>(</w:t>
      </w:r>
      <w:r w:rsidRPr="00784B3B" w:rsidR="00EE17C4">
        <w:rPr>
          <w:bCs/>
          <w:sz w:val="40"/>
          <w:szCs w:val="40"/>
        </w:rPr>
        <w:t xml:space="preserve"> </w:t>
      </w:r>
      <w:r w:rsidR="00EE17C4">
        <w:rPr>
          <w:bCs/>
          <w:sz w:val="40"/>
          <w:szCs w:val="40"/>
          <w:lang w:val="en-US"/>
        </w:rPr>
        <w:t>q</w:t>
      </w:r>
      <w:r w:rsidRPr="00784B3B" w:rsidR="00EE17C4">
        <w:rPr>
          <w:bCs/>
          <w:sz w:val="40"/>
          <w:szCs w:val="40"/>
        </w:rPr>
        <w:t xml:space="preserve">1, 1, </w:t>
      </w:r>
      <w:r w:rsidR="00EE17C4">
        <w:rPr>
          <w:bCs/>
          <w:sz w:val="40"/>
          <w:szCs w:val="40"/>
          <w:lang w:val="en-US"/>
        </w:rPr>
        <w:t>Z</w:t>
      </w:r>
      <w:proofErr w:type="gramStart"/>
      <w:r w:rsidRPr="00784B3B" w:rsidR="0076020A">
        <w:rPr>
          <w:bCs/>
          <w:sz w:val="40"/>
          <w:szCs w:val="40"/>
        </w:rPr>
        <w:t xml:space="preserve"> </w:t>
      </w:r>
      <w:r w:rsidRPr="00EE17C4">
        <w:rPr>
          <w:bCs/>
          <w:sz w:val="40"/>
          <w:szCs w:val="40"/>
        </w:rPr>
        <w:t>)</w:t>
      </w:r>
      <w:proofErr w:type="gramEnd"/>
      <w:r w:rsidRPr="00EE17C4">
        <w:rPr>
          <w:bCs/>
          <w:sz w:val="40"/>
          <w:szCs w:val="40"/>
        </w:rPr>
        <w:t xml:space="preserve">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</w:t>
      </w:r>
      <w:r w:rsidRPr="00784B3B" w:rsidR="00EE17C4">
        <w:rPr>
          <w:bCs/>
          <w:sz w:val="40"/>
          <w:szCs w:val="40"/>
        </w:rPr>
        <w:t xml:space="preserve"> ( </w:t>
      </w:r>
      <w:r w:rsidR="00EE17C4">
        <w:rPr>
          <w:bCs/>
          <w:sz w:val="40"/>
          <w:szCs w:val="40"/>
          <w:lang w:val="en-US"/>
        </w:rPr>
        <w:t>q</w:t>
      </w:r>
      <w:r w:rsidRPr="00784B3B" w:rsidR="00EE17C4">
        <w:rPr>
          <w:bCs/>
          <w:sz w:val="40"/>
          <w:szCs w:val="40"/>
        </w:rPr>
        <w:t xml:space="preserve">2, </w:t>
      </w:r>
      <w:r w:rsidR="00EE17C4">
        <w:rPr>
          <w:bCs/>
          <w:sz w:val="40"/>
          <w:szCs w:val="40"/>
          <w:lang w:val="en-US"/>
        </w:rPr>
        <w:t>Z</w:t>
      </w:r>
      <w:r w:rsidRPr="00784B3B" w:rsidR="00EE17C4">
        <w:rPr>
          <w:bCs/>
          <w:sz w:val="40"/>
          <w:szCs w:val="40"/>
        </w:rPr>
        <w:t xml:space="preserve"> )</w:t>
      </w:r>
      <w:r w:rsidRPr="00784B3B" w:rsidR="00784B3B">
        <w:rPr>
          <w:bCs/>
          <w:sz w:val="40"/>
          <w:szCs w:val="40"/>
        </w:rPr>
        <w:t xml:space="preserve">  - </w:t>
      </w:r>
      <w:r w:rsidR="00784B3B">
        <w:rPr>
          <w:bCs/>
          <w:sz w:val="40"/>
          <w:szCs w:val="40"/>
        </w:rPr>
        <w:t xml:space="preserve">считываю символ </w:t>
      </w:r>
      <w:r w:rsidR="00784B3B">
        <w:rPr>
          <w:b/>
          <w:sz w:val="40"/>
          <w:szCs w:val="40"/>
        </w:rPr>
        <w:t>1</w:t>
      </w:r>
      <w:r w:rsidRPr="00784B3B" w:rsidR="00784B3B">
        <w:rPr>
          <w:bCs/>
          <w:sz w:val="40"/>
          <w:szCs w:val="40"/>
        </w:rPr>
        <w:t>.</w:t>
      </w:r>
      <w:r w:rsidR="00784B3B">
        <w:rPr>
          <w:bCs/>
          <w:sz w:val="40"/>
          <w:szCs w:val="40"/>
        </w:rPr>
        <w:t xml:space="preserve"> Находясь в состоянии </w:t>
      </w:r>
      <w:r w:rsidR="00784B3B">
        <w:rPr>
          <w:b/>
          <w:sz w:val="40"/>
          <w:szCs w:val="40"/>
          <w:lang w:val="en-US"/>
        </w:rPr>
        <w:t>q</w:t>
      </w:r>
      <w:r w:rsidRPr="00784B3B" w:rsidR="00784B3B">
        <w:rPr>
          <w:b/>
          <w:sz w:val="40"/>
          <w:szCs w:val="40"/>
        </w:rPr>
        <w:t xml:space="preserve">1 </w:t>
      </w:r>
      <w:r w:rsidR="00784B3B">
        <w:rPr>
          <w:bCs/>
          <w:sz w:val="40"/>
          <w:szCs w:val="40"/>
        </w:rPr>
        <w:t xml:space="preserve">ничего не изменяю, </w:t>
      </w:r>
      <w:r w:rsidR="00B11B4F">
        <w:rPr>
          <w:bCs/>
          <w:sz w:val="40"/>
          <w:szCs w:val="40"/>
        </w:rPr>
        <w:t xml:space="preserve">чтобы количество символов на стеке было в 2 раза меньше количества считанных </w:t>
      </w:r>
      <w:r w:rsidRPr="00B11B4F" w:rsidR="00B11B4F">
        <w:rPr>
          <w:bCs/>
          <w:sz w:val="40"/>
          <w:szCs w:val="40"/>
        </w:rPr>
        <w:t>‘</w:t>
      </w:r>
      <w:r w:rsidRPr="00B11B4F" w:rsidR="00B11B4F">
        <w:rPr>
          <w:b/>
          <w:sz w:val="40"/>
          <w:szCs w:val="40"/>
        </w:rPr>
        <w:t>1</w:t>
      </w:r>
      <w:r w:rsidRPr="00B11B4F" w:rsidR="00B11B4F">
        <w:rPr>
          <w:bCs/>
          <w:sz w:val="40"/>
          <w:szCs w:val="40"/>
        </w:rPr>
        <w:t xml:space="preserve">’ </w:t>
      </w:r>
      <w:r w:rsidR="00B11B4F">
        <w:rPr>
          <w:bCs/>
          <w:sz w:val="40"/>
          <w:szCs w:val="40"/>
        </w:rPr>
        <w:br/>
      </w:r>
    </w:p>
    <w:p w:rsidRPr="00B11B4F" w:rsidR="00430306" w:rsidP="76D5E17F" w:rsidRDefault="00430306" w14:paraId="4622C72E" w14:textId="59BAF942">
      <w:pPr>
        <w:pStyle w:val="a3"/>
        <w:numPr>
          <w:ilvl w:val="0"/>
          <w:numId w:val="1"/>
        </w:numPr>
        <w:rPr>
          <w:sz w:val="40"/>
          <w:szCs w:val="40"/>
        </w:rPr>
      </w:pPr>
      <w:r w:rsidRPr="76D5E17F" w:rsidR="00430306">
        <w:rPr>
          <w:rFonts w:ascii="Symbol" w:hAnsi="Symbol" w:eastAsia="Symbol" w:cs="Symbol"/>
          <w:sz w:val="40"/>
          <w:szCs w:val="40"/>
        </w:rPr>
        <w:t></w:t>
      </w:r>
      <w:r w:rsidRPr="76D5E17F" w:rsidR="00430306">
        <w:rPr>
          <w:sz w:val="40"/>
          <w:szCs w:val="40"/>
        </w:rPr>
        <w:t>(</w:t>
      </w:r>
      <w:r w:rsidRPr="76D5E17F" w:rsidR="00EE17C4">
        <w:rPr>
          <w:sz w:val="40"/>
          <w:szCs w:val="40"/>
        </w:rPr>
        <w:t xml:space="preserve"> </w:t>
      </w:r>
      <w:r w:rsidRPr="76D5E17F" w:rsidR="00EE17C4">
        <w:rPr>
          <w:sz w:val="40"/>
          <w:szCs w:val="40"/>
          <w:lang w:val="en-US"/>
        </w:rPr>
        <w:t>q</w:t>
      </w:r>
      <w:r w:rsidRPr="76D5E17F" w:rsidR="00EE17C4">
        <w:rPr>
          <w:sz w:val="40"/>
          <w:szCs w:val="40"/>
        </w:rPr>
        <w:t xml:space="preserve">1, 1, </w:t>
      </w:r>
      <w:r w:rsidRPr="76D5E17F" w:rsidR="00EE17C4">
        <w:rPr>
          <w:sz w:val="40"/>
          <w:szCs w:val="40"/>
          <w:lang w:val="en-US"/>
        </w:rPr>
        <w:t>B</w:t>
      </w:r>
      <w:r w:rsidRPr="76D5E17F" w:rsidR="0076020A">
        <w:rPr>
          <w:sz w:val="40"/>
          <w:szCs w:val="40"/>
        </w:rPr>
        <w:t xml:space="preserve"> </w:t>
      </w:r>
      <w:r w:rsidRPr="76D5E17F" w:rsidR="00430306">
        <w:rPr>
          <w:sz w:val="40"/>
          <w:szCs w:val="40"/>
        </w:rPr>
        <w:t>)</w:t>
      </w:r>
      <w:r w:rsidRPr="76D5E17F" w:rsidR="00430306">
        <w:rPr>
          <w:sz w:val="40"/>
          <w:szCs w:val="40"/>
        </w:rPr>
        <w:t xml:space="preserve"> </w:t>
      </w:r>
      <w:r w:rsidRPr="76D5E17F" w:rsidR="00430306">
        <w:rPr>
          <w:rFonts w:ascii="Symbol" w:hAnsi="Symbol" w:eastAsia="Symbol" w:cs="Symbol"/>
          <w:sz w:val="40"/>
          <w:szCs w:val="40"/>
          <w:lang w:val="en-US"/>
        </w:rPr>
        <w:t></w:t>
      </w:r>
      <w:r w:rsidRPr="76D5E17F" w:rsidR="00EE17C4">
        <w:rPr>
          <w:sz w:val="40"/>
          <w:szCs w:val="40"/>
        </w:rPr>
        <w:t xml:space="preserve"> ( </w:t>
      </w:r>
      <w:r w:rsidRPr="76D5E17F" w:rsidR="00EE17C4">
        <w:rPr>
          <w:sz w:val="40"/>
          <w:szCs w:val="40"/>
          <w:lang w:val="en-US"/>
        </w:rPr>
        <w:t>q</w:t>
      </w:r>
      <w:r w:rsidRPr="76D5E17F" w:rsidR="0076020A">
        <w:rPr>
          <w:sz w:val="40"/>
          <w:szCs w:val="40"/>
        </w:rPr>
        <w:t>2</w:t>
      </w:r>
      <w:r w:rsidRPr="76D5E17F" w:rsidR="00EE17C4">
        <w:rPr>
          <w:sz w:val="40"/>
          <w:szCs w:val="40"/>
        </w:rPr>
        <w:t xml:space="preserve">, </w:t>
      </w:r>
      <w:r w:rsidRPr="76D5E17F" w:rsidR="0076020A">
        <w:rPr>
          <w:sz w:val="40"/>
          <w:szCs w:val="40"/>
          <w:lang w:val="en-US"/>
        </w:rPr>
        <w:t>B</w:t>
      </w:r>
      <w:r w:rsidRPr="76D5E17F" w:rsidR="00EE17C4">
        <w:rPr>
          <w:sz w:val="40"/>
          <w:szCs w:val="40"/>
        </w:rPr>
        <w:t xml:space="preserve"> </w:t>
      </w:r>
      <w:proofErr w:type="gramStart"/>
      <w:r w:rsidRPr="76D5E17F" w:rsidR="00EE17C4">
        <w:rPr>
          <w:sz w:val="40"/>
          <w:szCs w:val="40"/>
        </w:rPr>
        <w:t>)</w:t>
      </w:r>
      <w:r w:rsidRPr="76D5E17F" w:rsidR="00B11B4F">
        <w:rPr>
          <w:sz w:val="40"/>
          <w:szCs w:val="40"/>
        </w:rPr>
        <w:t xml:space="preserve">  -</w:t>
      </w:r>
      <w:proofErr w:type="gramEnd"/>
      <w:r w:rsidRPr="76D5E17F" w:rsidR="00B11B4F">
        <w:rPr>
          <w:sz w:val="40"/>
          <w:szCs w:val="40"/>
        </w:rPr>
        <w:t xml:space="preserve"> </w:t>
      </w:r>
      <w:r w:rsidRPr="76D5E17F" w:rsidR="00B11B4F">
        <w:rPr>
          <w:sz w:val="40"/>
          <w:szCs w:val="40"/>
        </w:rPr>
        <w:t xml:space="preserve">аналогично </w:t>
      </w:r>
      <w:ins w:author="Тотиков Сармат Александрович" w:date="2022-12-03T17:37:20.554Z" w:id="133678767">
        <w:r w:rsidRPr="76D5E17F" w:rsidR="47FF1C3F">
          <w:rPr>
            <w:sz w:val="40"/>
            <w:szCs w:val="40"/>
          </w:rPr>
          <w:t>6</w:t>
        </w:r>
      </w:ins>
      <w:ins w:author="Тотиков Сармат Александрович" w:date="2022-12-03T17:38:47.482Z" w:id="1993728383">
        <w:r w:rsidRPr="76D5E17F" w:rsidR="47FF1C3F">
          <w:rPr>
            <w:sz w:val="40"/>
            <w:szCs w:val="40"/>
          </w:rPr>
          <w:t>.  Пун</w:t>
        </w:r>
        <w:r w:rsidRPr="76D5E17F" w:rsidR="297FDFE3">
          <w:rPr>
            <w:sz w:val="40"/>
            <w:szCs w:val="40"/>
          </w:rPr>
          <w:t>кты 6 и 7 ничего не меняют на стеке и считывают ‘1’ из строки. Созданы для того, чтобы количество е</w:t>
        </w:r>
      </w:ins>
      <w:ins w:author="Тотиков Сармат Александрович" w:date="2022-12-03T17:39:30.83Z" w:id="1045619333">
        <w:r w:rsidRPr="76D5E17F" w:rsidR="297FDFE3">
          <w:rPr>
            <w:sz w:val="40"/>
            <w:szCs w:val="40"/>
          </w:rPr>
          <w:t xml:space="preserve">диниц было в 2 больше количества </w:t>
        </w:r>
        <w:r w:rsidRPr="76D5E17F" w:rsidR="07F7C6AF">
          <w:rPr>
            <w:sz w:val="40"/>
            <w:szCs w:val="40"/>
          </w:rPr>
          <w:t>символов на стеке</w:t>
        </w:r>
      </w:ins>
      <w:ins w:author="Тотиков Сармат Александрович" w:date="2022-12-03T17:38:47.482Z" w:id="1724676670">
        <w:r w:rsidRPr="76D5E17F" w:rsidR="297FDFE3">
          <w:rPr>
            <w:sz w:val="40"/>
            <w:szCs w:val="40"/>
          </w:rPr>
          <w:t xml:space="preserve"> </w:t>
        </w:r>
      </w:ins>
      <w:del w:author="Тотиков Сармат Александрович" w:date="2022-12-03T17:37:20.358Z" w:id="937891280">
        <w:r w:rsidRPr="76D5E17F" w:rsidDel="00B11B4F">
          <w:rPr>
            <w:sz w:val="40"/>
            <w:szCs w:val="40"/>
          </w:rPr>
          <w:delText>5</w:delText>
        </w:r>
      </w:del>
      <w:r w:rsidRPr="76D5E17F" w:rsidR="00B11B4F">
        <w:rPr>
          <w:sz w:val="40"/>
          <w:szCs w:val="40"/>
        </w:rPr>
        <w:t xml:space="preserve">. </w:t>
      </w:r>
      <w:ins w:author="Alexander" w:date="2022-12-03T14:05:00Z" w:id="1100103197">
        <w:r w:rsidRPr="76D5E17F" w:rsidR="00CC5C4C">
          <w:rPr>
            <w:sz w:val="40"/>
            <w:szCs w:val="40"/>
          </w:rPr>
          <w:t xml:space="preserve">Это не может быть аналогично 5, там переход в финальное состояние. И более, в состоянии </w:t>
        </w:r>
      </w:ins>
      <w:ins w:author="Alexander" w:date="2022-12-03T14:06:00Z" w:id="805330157">
        <w:r w:rsidRPr="76D5E17F" w:rsidR="00CC5C4C">
          <w:rPr>
            <w:sz w:val="40"/>
            <w:szCs w:val="40"/>
            <w:lang w:val="en-US"/>
          </w:rPr>
          <w:t>q</w:t>
        </w:r>
        <w:r w:rsidRPr="76D5E17F" w:rsidR="00CC5C4C">
          <w:rPr>
            <w:sz w:val="40"/>
            <w:szCs w:val="40"/>
          </w:rPr>
          <w:t>1</w:t>
        </w:r>
        <w:r w:rsidRPr="76D5E17F" w:rsidR="00CC5C4C">
          <w:rPr>
            <w:sz w:val="40"/>
            <w:szCs w:val="40"/>
          </w:rPr>
          <w:t xml:space="preserve"> на вершине стека символ</w:t>
        </w:r>
        <w:r w:rsidRPr="76D5E17F" w:rsidR="00CC5C4C">
          <w:rPr>
            <w:sz w:val="40"/>
            <w:szCs w:val="40"/>
          </w:rPr>
          <w:t xml:space="preserve"> В</w:t>
        </w:r>
        <w:r w:rsidRPr="76D5E17F" w:rsidR="00CC5C4C">
          <w:rPr>
            <w:sz w:val="40"/>
            <w:szCs w:val="40"/>
          </w:rPr>
          <w:t xml:space="preserve"> не может появиться, так как в </w:t>
        </w:r>
      </w:ins>
      <w:ins w:author="Alexander" w:date="2022-12-03T14:07:00Z" w:id="1260299462">
        <w:r w:rsidRPr="76D5E17F" w:rsidR="00CC5C4C">
          <w:rPr>
            <w:sz w:val="40"/>
            <w:szCs w:val="40"/>
            <w:lang w:val="en-US"/>
          </w:rPr>
          <w:t>q</w:t>
        </w:r>
        <w:r w:rsidRPr="76D5E17F" w:rsidR="00CC5C4C">
          <w:rPr>
            <w:sz w:val="40"/>
            <w:szCs w:val="40"/>
          </w:rPr>
          <w:t>1</w:t>
        </w:r>
        <w:r w:rsidRPr="76D5E17F" w:rsidR="00CC5C4C">
          <w:rPr>
            <w:sz w:val="40"/>
            <w:szCs w:val="40"/>
          </w:rPr>
          <w:t xml:space="preserve"> попадаем по шагу 4, и в стеке будет только </w:t>
        </w:r>
      </w:ins>
      <w:ins w:author="Alexander" w:date="2022-12-03T14:08:00Z" w:id="1643170291">
        <w:r w:rsidRPr="76D5E17F" w:rsidR="00CC5C4C">
          <w:rPr>
            <w:sz w:val="40"/>
            <w:szCs w:val="40"/>
            <w:lang w:val="en-US"/>
          </w:rPr>
          <w:t>Z</w:t>
        </w:r>
      </w:ins>
      <w:bookmarkStart w:name="_GoBack" w:id="6"/>
      <w:ins w:author="Alexander" w:date="2022-12-03T14:08:00Z" w:id="264581587">
        <w:r w:rsidRPr="76D5E17F" w:rsidR="00CC5C4C">
          <w:rPr>
            <w:sz w:val="40"/>
            <w:szCs w:val="40"/>
          </w:rPr>
          <w:t xml:space="preserve">. </w:t>
        </w:r>
      </w:ins>
      <w:bookmarkEnd w:id="6"/>
      <w:ins w:author="Alexander" w:date="2022-12-03T14:08:00Z" w:id="1044683305">
        <w:r w:rsidRPr="76D5E17F" w:rsidR="00CC5C4C">
          <w:rPr>
            <w:sz w:val="40"/>
            <w:szCs w:val="40"/>
          </w:rPr>
          <w:t>Дальше не смотрел.</w:t>
        </w:r>
      </w:ins>
      <w:r>
        <w:br/>
      </w:r>
    </w:p>
    <w:p w:rsidRPr="00EE17C4" w:rsidR="00430306" w:rsidP="00430306" w:rsidRDefault="00430306" w14:paraId="2A5F2AF8" w14:textId="77777777">
      <w:pPr>
        <w:pStyle w:val="a3"/>
        <w:numPr>
          <w:ilvl w:val="0"/>
          <w:numId w:val="1"/>
        </w:numPr>
        <w:rPr>
          <w:bCs/>
          <w:sz w:val="40"/>
          <w:szCs w:val="40"/>
        </w:rPr>
      </w:pPr>
      <w:r w:rsidRPr="00EE17C4">
        <w:rPr>
          <w:rFonts w:ascii="Symbol" w:hAnsi="Symbol" w:eastAsia="Symbol" w:cs="Symbol"/>
          <w:bCs/>
          <w:sz w:val="40"/>
          <w:szCs w:val="40"/>
        </w:rPr>
        <w:t></w:t>
      </w:r>
      <w:r w:rsidRPr="00EE17C4">
        <w:rPr>
          <w:bCs/>
          <w:sz w:val="40"/>
          <w:szCs w:val="40"/>
        </w:rPr>
        <w:t>(</w:t>
      </w:r>
      <w:r w:rsidRPr="00B11B4F" w:rsidR="0076020A">
        <w:rPr>
          <w:bCs/>
          <w:sz w:val="40"/>
          <w:szCs w:val="40"/>
        </w:rPr>
        <w:t xml:space="preserve"> </w:t>
      </w:r>
      <w:r w:rsidR="0076020A">
        <w:rPr>
          <w:bCs/>
          <w:sz w:val="40"/>
          <w:szCs w:val="40"/>
          <w:lang w:val="en-US"/>
        </w:rPr>
        <w:t>q</w:t>
      </w:r>
      <w:r w:rsidRPr="00B11B4F" w:rsidR="0076020A">
        <w:rPr>
          <w:bCs/>
          <w:sz w:val="40"/>
          <w:szCs w:val="40"/>
        </w:rPr>
        <w:t xml:space="preserve">2, 1, </w:t>
      </w:r>
      <w:r w:rsidR="0076020A">
        <w:rPr>
          <w:bCs/>
          <w:sz w:val="40"/>
          <w:szCs w:val="40"/>
          <w:lang w:val="en-US"/>
        </w:rPr>
        <w:t>Z</w:t>
      </w:r>
      <w:proofErr w:type="gramStart"/>
      <w:r w:rsidRPr="00B11B4F" w:rsidR="0076020A">
        <w:rPr>
          <w:bCs/>
          <w:sz w:val="40"/>
          <w:szCs w:val="40"/>
        </w:rPr>
        <w:t xml:space="preserve"> </w:t>
      </w:r>
      <w:r w:rsidRPr="00EE17C4">
        <w:rPr>
          <w:bCs/>
          <w:sz w:val="40"/>
          <w:szCs w:val="40"/>
        </w:rPr>
        <w:t>)</w:t>
      </w:r>
      <w:proofErr w:type="gramEnd"/>
      <w:r w:rsidRPr="00EE17C4">
        <w:rPr>
          <w:bCs/>
          <w:sz w:val="40"/>
          <w:szCs w:val="40"/>
        </w:rPr>
        <w:t xml:space="preserve">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</w:t>
      </w:r>
      <w:r w:rsidRPr="00B11B4F" w:rsidR="0076020A">
        <w:rPr>
          <w:bCs/>
          <w:sz w:val="40"/>
          <w:szCs w:val="40"/>
        </w:rPr>
        <w:t xml:space="preserve"> ( </w:t>
      </w:r>
      <w:r w:rsidR="0076020A">
        <w:rPr>
          <w:bCs/>
          <w:sz w:val="40"/>
          <w:szCs w:val="40"/>
          <w:lang w:val="en-US"/>
        </w:rPr>
        <w:t>q</w:t>
      </w:r>
      <w:r w:rsidRPr="00B11B4F" w:rsidR="0076020A">
        <w:rPr>
          <w:bCs/>
          <w:sz w:val="40"/>
          <w:szCs w:val="40"/>
        </w:rPr>
        <w:t>1</w:t>
      </w:r>
      <w:r w:rsidR="0076020A">
        <w:rPr>
          <w:bCs/>
          <w:sz w:val="40"/>
          <w:szCs w:val="40"/>
        </w:rPr>
        <w:t xml:space="preserve">, </w:t>
      </w:r>
      <w:r w:rsidR="0076020A">
        <w:rPr>
          <w:bCs/>
          <w:sz w:val="40"/>
          <w:szCs w:val="40"/>
          <w:lang w:val="en-US"/>
        </w:rPr>
        <w:t>BZ</w:t>
      </w:r>
      <w:r w:rsidRPr="00B11B4F" w:rsidR="0076020A">
        <w:rPr>
          <w:bCs/>
          <w:sz w:val="40"/>
          <w:szCs w:val="40"/>
        </w:rPr>
        <w:t xml:space="preserve"> )</w:t>
      </w:r>
      <w:r w:rsidR="00B11B4F">
        <w:rPr>
          <w:bCs/>
          <w:sz w:val="40"/>
          <w:szCs w:val="40"/>
        </w:rPr>
        <w:t xml:space="preserve">  - в этом состоянии считываю </w:t>
      </w:r>
      <w:r w:rsidRPr="00B11B4F" w:rsidR="00B11B4F">
        <w:rPr>
          <w:bCs/>
          <w:sz w:val="40"/>
          <w:szCs w:val="40"/>
        </w:rPr>
        <w:t>‘</w:t>
      </w:r>
      <w:r w:rsidRPr="00B11B4F" w:rsidR="00B11B4F">
        <w:rPr>
          <w:b/>
          <w:sz w:val="40"/>
          <w:szCs w:val="40"/>
        </w:rPr>
        <w:t>1</w:t>
      </w:r>
      <w:r w:rsidRPr="00B11B4F" w:rsidR="00B11B4F">
        <w:rPr>
          <w:bCs/>
          <w:sz w:val="40"/>
          <w:szCs w:val="40"/>
        </w:rPr>
        <w:t xml:space="preserve">’ </w:t>
      </w:r>
      <w:r w:rsidR="00B11B4F">
        <w:rPr>
          <w:bCs/>
          <w:sz w:val="40"/>
          <w:szCs w:val="40"/>
        </w:rPr>
        <w:t xml:space="preserve">и добавляю в стек символ </w:t>
      </w:r>
      <w:r w:rsidRPr="00B11B4F" w:rsidR="00B11B4F">
        <w:rPr>
          <w:bCs/>
          <w:sz w:val="40"/>
          <w:szCs w:val="40"/>
        </w:rPr>
        <w:t>‘</w:t>
      </w:r>
      <w:r w:rsidRPr="00B11B4F" w:rsidR="00B11B4F">
        <w:rPr>
          <w:b/>
          <w:sz w:val="40"/>
          <w:szCs w:val="40"/>
          <w:lang w:val="en-US"/>
        </w:rPr>
        <w:t>B</w:t>
      </w:r>
      <w:r w:rsidRPr="00B11B4F" w:rsidR="00B11B4F">
        <w:rPr>
          <w:bCs/>
          <w:sz w:val="40"/>
          <w:szCs w:val="40"/>
        </w:rPr>
        <w:t>’</w:t>
      </w:r>
      <w:r w:rsidR="00B11B4F">
        <w:rPr>
          <w:bCs/>
          <w:sz w:val="40"/>
          <w:szCs w:val="40"/>
        </w:rPr>
        <w:br/>
      </w:r>
    </w:p>
    <w:p w:rsidRPr="00EE17C4" w:rsidR="00430306" w:rsidP="00430306" w:rsidRDefault="00430306" w14:paraId="626B63A0" w14:textId="77777777">
      <w:pPr>
        <w:pStyle w:val="a3"/>
        <w:numPr>
          <w:ilvl w:val="0"/>
          <w:numId w:val="1"/>
        </w:numPr>
        <w:rPr>
          <w:bCs/>
          <w:sz w:val="40"/>
          <w:szCs w:val="40"/>
        </w:rPr>
      </w:pPr>
      <w:r w:rsidRPr="00EE17C4">
        <w:rPr>
          <w:rFonts w:ascii="Symbol" w:hAnsi="Symbol" w:eastAsia="Symbol" w:cs="Symbol"/>
          <w:bCs/>
          <w:sz w:val="40"/>
          <w:szCs w:val="40"/>
        </w:rPr>
        <w:t></w:t>
      </w:r>
      <w:r w:rsidRPr="00EE17C4">
        <w:rPr>
          <w:bCs/>
          <w:sz w:val="40"/>
          <w:szCs w:val="40"/>
        </w:rPr>
        <w:t>(</w:t>
      </w:r>
      <w:r w:rsidRPr="00B11B4F" w:rsidR="0076020A">
        <w:rPr>
          <w:bCs/>
          <w:sz w:val="40"/>
          <w:szCs w:val="40"/>
        </w:rPr>
        <w:t xml:space="preserve"> </w:t>
      </w:r>
      <w:r w:rsidR="0076020A">
        <w:rPr>
          <w:bCs/>
          <w:sz w:val="40"/>
          <w:szCs w:val="40"/>
          <w:lang w:val="en-US"/>
        </w:rPr>
        <w:t>q</w:t>
      </w:r>
      <w:r w:rsidRPr="00B11B4F" w:rsidR="0076020A">
        <w:rPr>
          <w:bCs/>
          <w:sz w:val="40"/>
          <w:szCs w:val="40"/>
        </w:rPr>
        <w:t xml:space="preserve">2, 1, </w:t>
      </w:r>
      <w:r w:rsidR="0076020A">
        <w:rPr>
          <w:bCs/>
          <w:sz w:val="40"/>
          <w:szCs w:val="40"/>
          <w:lang w:val="en-US"/>
        </w:rPr>
        <w:t>B</w:t>
      </w:r>
      <w:proofErr w:type="gramStart"/>
      <w:r w:rsidRPr="00B11B4F" w:rsidR="0076020A">
        <w:rPr>
          <w:bCs/>
          <w:sz w:val="40"/>
          <w:szCs w:val="40"/>
        </w:rPr>
        <w:t xml:space="preserve"> </w:t>
      </w:r>
      <w:r w:rsidRPr="00EE17C4">
        <w:rPr>
          <w:bCs/>
          <w:sz w:val="40"/>
          <w:szCs w:val="40"/>
        </w:rPr>
        <w:t>)</w:t>
      </w:r>
      <w:proofErr w:type="gramEnd"/>
      <w:r w:rsidRPr="00EE17C4">
        <w:rPr>
          <w:bCs/>
          <w:sz w:val="40"/>
          <w:szCs w:val="40"/>
        </w:rPr>
        <w:t xml:space="preserve">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</w:t>
      </w:r>
      <w:r w:rsidRPr="00B11B4F" w:rsidR="0076020A">
        <w:rPr>
          <w:bCs/>
          <w:sz w:val="40"/>
          <w:szCs w:val="40"/>
        </w:rPr>
        <w:t xml:space="preserve"> ( </w:t>
      </w:r>
      <w:r w:rsidR="0076020A">
        <w:rPr>
          <w:bCs/>
          <w:sz w:val="40"/>
          <w:szCs w:val="40"/>
          <w:lang w:val="en-US"/>
        </w:rPr>
        <w:t>q</w:t>
      </w:r>
      <w:r w:rsidRPr="00B11B4F" w:rsidR="0076020A">
        <w:rPr>
          <w:bCs/>
          <w:sz w:val="40"/>
          <w:szCs w:val="40"/>
        </w:rPr>
        <w:t xml:space="preserve">1, </w:t>
      </w:r>
      <w:r w:rsidR="0076020A">
        <w:rPr>
          <w:bCs/>
          <w:sz w:val="40"/>
          <w:szCs w:val="40"/>
          <w:lang w:val="en-US"/>
        </w:rPr>
        <w:t>BB</w:t>
      </w:r>
      <w:r w:rsidRPr="00B11B4F" w:rsidR="0076020A">
        <w:rPr>
          <w:bCs/>
          <w:sz w:val="40"/>
          <w:szCs w:val="40"/>
        </w:rPr>
        <w:t xml:space="preserve"> )</w:t>
      </w:r>
      <w:r w:rsidRPr="00B11B4F" w:rsidR="00B11B4F">
        <w:rPr>
          <w:bCs/>
          <w:sz w:val="40"/>
          <w:szCs w:val="40"/>
        </w:rPr>
        <w:t xml:space="preserve">  - </w:t>
      </w:r>
      <w:r w:rsidR="00B11B4F">
        <w:rPr>
          <w:bCs/>
          <w:sz w:val="40"/>
          <w:szCs w:val="40"/>
        </w:rPr>
        <w:t>аналогично 8.</w:t>
      </w:r>
      <w:r w:rsidR="00B11B4F">
        <w:rPr>
          <w:bCs/>
          <w:sz w:val="40"/>
          <w:szCs w:val="40"/>
        </w:rPr>
        <w:br/>
      </w:r>
      <w:r w:rsidR="00B11B4F">
        <w:rPr>
          <w:bCs/>
          <w:sz w:val="40"/>
          <w:szCs w:val="40"/>
        </w:rPr>
        <w:br/>
      </w:r>
      <w:r w:rsidR="00BE0390">
        <w:rPr>
          <w:bCs/>
          <w:sz w:val="40"/>
          <w:szCs w:val="40"/>
        </w:rPr>
        <w:t xml:space="preserve">В правильной цепочке после 8 и 9 мы должны </w:t>
      </w:r>
      <w:r w:rsidR="00BE0390">
        <w:rPr>
          <w:bCs/>
          <w:sz w:val="40"/>
          <w:szCs w:val="40"/>
        </w:rPr>
        <w:lastRenderedPageBreak/>
        <w:t xml:space="preserve">оказаться в состоянии </w:t>
      </w:r>
      <w:r w:rsidRPr="00BE0390" w:rsidR="00BE0390">
        <w:rPr>
          <w:b/>
          <w:sz w:val="40"/>
          <w:szCs w:val="40"/>
          <w:lang w:val="en-US"/>
        </w:rPr>
        <w:t>q</w:t>
      </w:r>
      <w:r w:rsidRPr="00BE0390" w:rsidR="00BE0390">
        <w:rPr>
          <w:b/>
          <w:sz w:val="40"/>
          <w:szCs w:val="40"/>
        </w:rPr>
        <w:t>2</w:t>
      </w:r>
      <w:r w:rsidR="00BE0390">
        <w:rPr>
          <w:b/>
          <w:sz w:val="40"/>
          <w:szCs w:val="40"/>
        </w:rPr>
        <w:br/>
      </w:r>
    </w:p>
    <w:p w:rsidRPr="00EE17C4" w:rsidR="00430306" w:rsidP="00430306" w:rsidRDefault="00430306" w14:paraId="4257CCFA" w14:textId="77777777">
      <w:pPr>
        <w:pStyle w:val="a3"/>
        <w:numPr>
          <w:ilvl w:val="0"/>
          <w:numId w:val="1"/>
        </w:numPr>
        <w:rPr>
          <w:bCs/>
          <w:sz w:val="40"/>
          <w:szCs w:val="40"/>
        </w:rPr>
      </w:pPr>
      <w:r w:rsidRPr="00EE17C4">
        <w:rPr>
          <w:rFonts w:ascii="Symbol" w:hAnsi="Symbol" w:eastAsia="Symbol" w:cs="Symbol"/>
          <w:bCs/>
          <w:sz w:val="40"/>
          <w:szCs w:val="40"/>
        </w:rPr>
        <w:t></w:t>
      </w:r>
      <w:r w:rsidRPr="00EE17C4">
        <w:rPr>
          <w:bCs/>
          <w:sz w:val="40"/>
          <w:szCs w:val="40"/>
        </w:rPr>
        <w:t>(</w:t>
      </w:r>
      <w:r w:rsidRPr="00BE0390" w:rsidR="0076020A">
        <w:rPr>
          <w:bCs/>
          <w:sz w:val="40"/>
          <w:szCs w:val="40"/>
        </w:rPr>
        <w:t xml:space="preserve"> </w:t>
      </w:r>
      <w:r w:rsidR="0076020A">
        <w:rPr>
          <w:bCs/>
          <w:sz w:val="40"/>
          <w:szCs w:val="40"/>
          <w:lang w:val="en-US"/>
        </w:rPr>
        <w:t>q</w:t>
      </w:r>
      <w:r w:rsidRPr="00BE0390" w:rsidR="0076020A">
        <w:rPr>
          <w:bCs/>
          <w:sz w:val="40"/>
          <w:szCs w:val="40"/>
        </w:rPr>
        <w:t>2,</w:t>
      </w:r>
      <w:proofErr w:type="gramStart"/>
      <w:r w:rsidRPr="00BE0390" w:rsidR="0076020A">
        <w:rPr>
          <w:bCs/>
          <w:sz w:val="40"/>
          <w:szCs w:val="40"/>
        </w:rPr>
        <w:t xml:space="preserve"> )</w:t>
      </w:r>
      <w:proofErr w:type="gramEnd"/>
      <w:r w:rsidRPr="00BE0390" w:rsidR="0076020A">
        <w:rPr>
          <w:bCs/>
          <w:sz w:val="40"/>
          <w:szCs w:val="40"/>
        </w:rPr>
        <w:t xml:space="preserve">, </w:t>
      </w:r>
      <w:r w:rsidR="0076020A">
        <w:rPr>
          <w:bCs/>
          <w:sz w:val="40"/>
          <w:szCs w:val="40"/>
          <w:lang w:val="en-US"/>
        </w:rPr>
        <w:t>B</w:t>
      </w:r>
      <w:r w:rsidRPr="00BE0390" w:rsidR="0076020A">
        <w:rPr>
          <w:bCs/>
          <w:sz w:val="40"/>
          <w:szCs w:val="40"/>
        </w:rPr>
        <w:t xml:space="preserve"> </w:t>
      </w:r>
      <w:r w:rsidRPr="00EE17C4">
        <w:rPr>
          <w:bCs/>
          <w:sz w:val="40"/>
          <w:szCs w:val="40"/>
        </w:rPr>
        <w:t xml:space="preserve">)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</w:t>
      </w:r>
      <w:r w:rsidRPr="00BE0390" w:rsidR="0076020A">
        <w:rPr>
          <w:bCs/>
          <w:sz w:val="40"/>
          <w:szCs w:val="40"/>
        </w:rPr>
        <w:t xml:space="preserve"> ( </w:t>
      </w:r>
      <w:r w:rsidR="0076020A">
        <w:rPr>
          <w:bCs/>
          <w:sz w:val="40"/>
          <w:szCs w:val="40"/>
          <w:lang w:val="en-US"/>
        </w:rPr>
        <w:t>q</w:t>
      </w:r>
      <w:r w:rsidR="00B11B4F">
        <w:rPr>
          <w:bCs/>
          <w:sz w:val="40"/>
          <w:szCs w:val="40"/>
        </w:rPr>
        <w:t>2</w:t>
      </w:r>
      <w:r w:rsidRPr="00BE0390" w:rsidR="0076020A">
        <w:rPr>
          <w:bCs/>
          <w:sz w:val="40"/>
          <w:szCs w:val="40"/>
        </w:rPr>
        <w:t xml:space="preserve">, </w:t>
      </w:r>
      <w:r w:rsidRPr="00EE17C4" w:rsidR="0076020A">
        <w:rPr>
          <w:rFonts w:ascii="Symbol" w:hAnsi="Symbol" w:eastAsia="Symbol" w:cs="Symbol"/>
          <w:bCs/>
          <w:sz w:val="40"/>
          <w:szCs w:val="40"/>
          <w:lang w:val="en-US"/>
        </w:rPr>
        <w:t></w:t>
      </w:r>
      <w:r w:rsidRPr="00BE0390" w:rsidR="0076020A">
        <w:rPr>
          <w:bCs/>
          <w:sz w:val="40"/>
          <w:szCs w:val="40"/>
        </w:rPr>
        <w:t xml:space="preserve"> )</w:t>
      </w:r>
      <w:r w:rsidR="00B11B4F">
        <w:rPr>
          <w:bCs/>
          <w:sz w:val="40"/>
          <w:szCs w:val="40"/>
        </w:rPr>
        <w:t xml:space="preserve">  </w:t>
      </w:r>
      <w:r w:rsidRPr="00BE0390" w:rsidR="00BE0390">
        <w:rPr>
          <w:bCs/>
          <w:sz w:val="40"/>
          <w:szCs w:val="40"/>
        </w:rPr>
        <w:t xml:space="preserve">- </w:t>
      </w:r>
      <w:r w:rsidR="00BE0390">
        <w:rPr>
          <w:bCs/>
          <w:sz w:val="40"/>
          <w:szCs w:val="40"/>
        </w:rPr>
        <w:t xml:space="preserve">в этом состоянии считываю символ </w:t>
      </w:r>
      <w:r w:rsidRPr="00BE0390" w:rsidR="00BE0390">
        <w:rPr>
          <w:bCs/>
          <w:sz w:val="40"/>
          <w:szCs w:val="40"/>
        </w:rPr>
        <w:t>‘</w:t>
      </w:r>
      <w:r w:rsidRPr="00BE0390" w:rsidR="00BE0390">
        <w:rPr>
          <w:b/>
          <w:sz w:val="40"/>
          <w:szCs w:val="40"/>
        </w:rPr>
        <w:t>)</w:t>
      </w:r>
      <w:r w:rsidRPr="00BE0390" w:rsidR="00BE0390">
        <w:rPr>
          <w:bCs/>
          <w:sz w:val="40"/>
          <w:szCs w:val="40"/>
        </w:rPr>
        <w:t xml:space="preserve">’ </w:t>
      </w:r>
      <w:r w:rsidR="00BE0390">
        <w:rPr>
          <w:bCs/>
          <w:sz w:val="40"/>
          <w:szCs w:val="40"/>
        </w:rPr>
        <w:t xml:space="preserve">и убираю из стека один символ </w:t>
      </w:r>
      <w:r w:rsidR="00BE0390">
        <w:rPr>
          <w:bCs/>
          <w:sz w:val="40"/>
          <w:szCs w:val="40"/>
          <w:lang w:val="en-US"/>
        </w:rPr>
        <w:t>B</w:t>
      </w:r>
      <w:r w:rsidR="00BE0390">
        <w:rPr>
          <w:bCs/>
          <w:sz w:val="40"/>
          <w:szCs w:val="40"/>
        </w:rPr>
        <w:t>.</w:t>
      </w:r>
      <w:r w:rsidR="00BE0390">
        <w:rPr>
          <w:bCs/>
          <w:sz w:val="40"/>
          <w:szCs w:val="40"/>
        </w:rPr>
        <w:br/>
      </w:r>
    </w:p>
    <w:p w:rsidRPr="00787F1C" w:rsidR="00787F1C" w:rsidP="00430306" w:rsidRDefault="00430306" w14:paraId="6A64069B" w14:textId="77777777">
      <w:pPr>
        <w:pStyle w:val="a3"/>
        <w:numPr>
          <w:ilvl w:val="0"/>
          <w:numId w:val="1"/>
        </w:numPr>
        <w:rPr>
          <w:bCs/>
          <w:sz w:val="40"/>
          <w:szCs w:val="40"/>
        </w:rPr>
      </w:pPr>
      <w:r w:rsidRPr="00EE17C4">
        <w:rPr>
          <w:bCs/>
          <w:sz w:val="40"/>
          <w:szCs w:val="40"/>
        </w:rPr>
        <w:t>d</w:t>
      </w:r>
      <w:proofErr w:type="gramStart"/>
      <w:r w:rsidRPr="00EE17C4">
        <w:rPr>
          <w:bCs/>
          <w:sz w:val="40"/>
          <w:szCs w:val="40"/>
        </w:rPr>
        <w:t>(</w:t>
      </w:r>
      <w:r w:rsidRPr="00787F1C" w:rsidR="0076020A">
        <w:rPr>
          <w:bCs/>
          <w:sz w:val="40"/>
          <w:szCs w:val="40"/>
        </w:rPr>
        <w:t xml:space="preserve"> </w:t>
      </w:r>
      <w:proofErr w:type="gramEnd"/>
      <w:r w:rsidR="0076020A">
        <w:rPr>
          <w:bCs/>
          <w:sz w:val="40"/>
          <w:szCs w:val="40"/>
          <w:lang w:val="en-US"/>
        </w:rPr>
        <w:t>q</w:t>
      </w:r>
      <w:r w:rsidRPr="00787F1C" w:rsidR="0076020A">
        <w:rPr>
          <w:bCs/>
          <w:sz w:val="40"/>
          <w:szCs w:val="40"/>
        </w:rPr>
        <w:t xml:space="preserve">2, </w:t>
      </w:r>
      <w:r w:rsidRPr="00EE17C4" w:rsidR="0076020A">
        <w:rPr>
          <w:rFonts w:ascii="Symbol" w:hAnsi="Symbol" w:eastAsia="Symbol" w:cs="Symbol"/>
          <w:bCs/>
          <w:sz w:val="40"/>
          <w:szCs w:val="40"/>
          <w:lang w:val="en-US"/>
        </w:rPr>
        <w:t></w:t>
      </w:r>
      <w:r w:rsidRPr="00787F1C" w:rsidR="0076020A">
        <w:rPr>
          <w:bCs/>
          <w:sz w:val="40"/>
          <w:szCs w:val="40"/>
        </w:rPr>
        <w:t xml:space="preserve">, </w:t>
      </w:r>
      <w:r w:rsidR="0076020A">
        <w:rPr>
          <w:bCs/>
          <w:sz w:val="40"/>
          <w:szCs w:val="40"/>
          <w:lang w:val="en-US"/>
        </w:rPr>
        <w:t>Z</w:t>
      </w:r>
      <w:r w:rsidRPr="00EE17C4">
        <w:rPr>
          <w:bCs/>
          <w:sz w:val="40"/>
          <w:szCs w:val="40"/>
        </w:rPr>
        <w:t xml:space="preserve">) </w:t>
      </w:r>
      <w:r w:rsidRPr="00EE17C4">
        <w:rPr>
          <w:rFonts w:ascii="Symbol" w:hAnsi="Symbol" w:eastAsia="Symbol" w:cs="Symbol"/>
          <w:bCs/>
          <w:sz w:val="40"/>
          <w:szCs w:val="40"/>
          <w:lang w:val="en-US"/>
        </w:rPr>
        <w:t></w:t>
      </w:r>
      <w:r w:rsidRPr="00787F1C" w:rsidR="0076020A">
        <w:rPr>
          <w:bCs/>
          <w:sz w:val="40"/>
          <w:szCs w:val="40"/>
        </w:rPr>
        <w:t xml:space="preserve"> (</w:t>
      </w:r>
      <w:r w:rsidR="00626A06">
        <w:rPr>
          <w:bCs/>
          <w:sz w:val="40"/>
          <w:szCs w:val="40"/>
        </w:rPr>
        <w:t xml:space="preserve"> </w:t>
      </w:r>
      <w:r w:rsidR="0076020A">
        <w:rPr>
          <w:bCs/>
          <w:sz w:val="40"/>
          <w:szCs w:val="40"/>
          <w:lang w:val="en-US"/>
        </w:rPr>
        <w:t>q</w:t>
      </w:r>
      <w:r w:rsidRPr="00787F1C" w:rsidR="0076020A">
        <w:rPr>
          <w:bCs/>
          <w:sz w:val="40"/>
          <w:szCs w:val="40"/>
        </w:rPr>
        <w:t xml:space="preserve">*, </w:t>
      </w:r>
      <w:r w:rsidRPr="00EE17C4" w:rsidR="0076020A">
        <w:rPr>
          <w:rFonts w:ascii="Symbol" w:hAnsi="Symbol" w:eastAsia="Symbol" w:cs="Symbol"/>
          <w:bCs/>
          <w:sz w:val="40"/>
          <w:szCs w:val="40"/>
          <w:lang w:val="en-US"/>
        </w:rPr>
        <w:t></w:t>
      </w:r>
      <w:r w:rsidR="00626A06">
        <w:rPr>
          <w:bCs/>
          <w:sz w:val="40"/>
          <w:szCs w:val="40"/>
        </w:rPr>
        <w:t xml:space="preserve"> </w:t>
      </w:r>
      <w:r w:rsidRPr="00787F1C" w:rsidR="0076020A">
        <w:rPr>
          <w:bCs/>
          <w:sz w:val="40"/>
          <w:szCs w:val="40"/>
        </w:rPr>
        <w:t>)</w:t>
      </w:r>
      <w:r w:rsidR="00BE0390">
        <w:rPr>
          <w:bCs/>
          <w:sz w:val="40"/>
          <w:szCs w:val="40"/>
        </w:rPr>
        <w:t xml:space="preserve">  - </w:t>
      </w:r>
      <w:r w:rsidR="00787F1C">
        <w:rPr>
          <w:bCs/>
          <w:sz w:val="40"/>
          <w:szCs w:val="40"/>
        </w:rPr>
        <w:t xml:space="preserve">спонтанный переход в финальное состояние после прочтения всех символов и отчистки стека. </w:t>
      </w:r>
    </w:p>
    <w:p w:rsidRPr="00CC5C4C" w:rsidR="00787F1C" w:rsidP="00787F1C" w:rsidRDefault="00787F1C" w14:paraId="44EAFD9C" w14:textId="77777777">
      <w:pPr>
        <w:pStyle w:val="a3"/>
        <w:rPr>
          <w:bCs/>
          <w:sz w:val="40"/>
          <w:szCs w:val="40"/>
        </w:rPr>
      </w:pPr>
    </w:p>
    <w:p w:rsidRPr="00787F1C" w:rsidR="002F1355" w:rsidP="00787F1C" w:rsidRDefault="00787F1C" w14:paraId="6BF1332B" w14:textId="77777777">
      <w:pPr>
        <w:pStyle w:val="a3"/>
        <w:rPr>
          <w:bCs/>
          <w:sz w:val="40"/>
          <w:szCs w:val="40"/>
        </w:rPr>
      </w:pPr>
      <w:r>
        <w:rPr>
          <w:bCs/>
          <w:sz w:val="40"/>
          <w:szCs w:val="40"/>
        </w:rPr>
        <w:t>Диаграмма:</w:t>
      </w:r>
      <w:r>
        <w:rPr>
          <w:bCs/>
          <w:sz w:val="40"/>
          <w:szCs w:val="40"/>
        </w:rPr>
        <w:br/>
      </w:r>
      <w:r w:rsidRPr="00EE17C4" w:rsidR="002F1355">
        <w:rPr>
          <w:bCs/>
          <w:sz w:val="40"/>
          <w:szCs w:val="40"/>
        </w:rPr>
        <w:br/>
      </w:r>
      <w:r>
        <w:rPr>
          <w:bCs/>
          <w:sz w:val="40"/>
          <w:szCs w:val="40"/>
        </w:rPr>
        <w:t xml:space="preserve">Не отображенные переходы ведут в состояние ошибки </w:t>
      </w:r>
      <w:r w:rsidRPr="00787F1C">
        <w:rPr>
          <w:b/>
          <w:sz w:val="40"/>
          <w:szCs w:val="40"/>
          <w:lang w:val="en-US"/>
        </w:rPr>
        <w:t>q</w:t>
      </w:r>
      <w:r w:rsidRPr="00787F1C">
        <w:rPr>
          <w:b/>
          <w:sz w:val="40"/>
          <w:szCs w:val="40"/>
        </w:rPr>
        <w:t>**</w:t>
      </w:r>
      <w:r w:rsidR="0006344B">
        <w:rPr>
          <w:b/>
          <w:noProof/>
          <w:sz w:val="40"/>
          <w:szCs w:val="40"/>
          <w:lang w:eastAsia="ru-RU"/>
        </w:rPr>
        <w:drawing>
          <wp:inline distT="0" distB="0" distL="0" distR="0" wp14:anchorId="38CC753E" wp14:editId="16BA8EE3">
            <wp:extent cx="5940425" cy="4613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44B">
        <w:rPr>
          <w:b/>
          <w:sz w:val="40"/>
          <w:szCs w:val="40"/>
        </w:rPr>
        <w:br/>
      </w:r>
      <w:r w:rsidR="0006344B">
        <w:rPr>
          <w:b/>
          <w:sz w:val="40"/>
          <w:szCs w:val="40"/>
        </w:rPr>
        <w:lastRenderedPageBreak/>
        <w:br/>
      </w:r>
      <w:r w:rsidRPr="002F1355" w:rsidR="0006344B">
        <w:rPr>
          <w:b/>
          <w:sz w:val="40"/>
          <w:szCs w:val="40"/>
        </w:rPr>
        <w:t>4. Листинги программ:</w:t>
      </w:r>
      <w:r w:rsidR="00A57DC7">
        <w:rPr>
          <w:b/>
          <w:sz w:val="40"/>
          <w:szCs w:val="40"/>
        </w:rPr>
        <w:br/>
      </w:r>
    </w:p>
    <w:p w:rsidRPr="0006344B" w:rsidR="0006344B" w:rsidP="0006344B" w:rsidRDefault="0006344B" w14:paraId="5E858095" w14:textId="77777777">
      <w:pPr>
        <w:pStyle w:val="alt"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6344B">
        <w:rPr>
          <w:rFonts w:ascii="Consolas" w:hAnsi="Consolas" w:cs="Consolas"/>
          <w:color w:val="4078F2"/>
          <w:sz w:val="21"/>
          <w:szCs w:val="21"/>
        </w:rPr>
        <w:t>#</w:t>
      </w:r>
      <w:proofErr w:type="spellStart"/>
      <w:r w:rsidRPr="0006344B">
        <w:rPr>
          <w:rFonts w:ascii="Consolas" w:hAnsi="Consolas" w:cs="Consolas"/>
          <w:color w:val="4078F2"/>
          <w:sz w:val="21"/>
          <w:szCs w:val="21"/>
        </w:rPr>
        <w:t>include</w:t>
      </w:r>
      <w:proofErr w:type="spellEnd"/>
      <w:r w:rsidRPr="0006344B">
        <w:rPr>
          <w:rFonts w:ascii="Consolas" w:hAnsi="Consolas" w:cs="Consolas"/>
          <w:color w:val="4078F2"/>
          <w:sz w:val="21"/>
          <w:szCs w:val="21"/>
        </w:rPr>
        <w:t> </w:t>
      </w:r>
      <w:r w:rsidRPr="0006344B">
        <w:rPr>
          <w:rFonts w:ascii="Consolas" w:hAnsi="Consolas" w:cs="Consolas"/>
          <w:color w:val="50A14F"/>
          <w:sz w:val="21"/>
          <w:szCs w:val="21"/>
        </w:rPr>
        <w:t>&lt;</w:t>
      </w:r>
      <w:proofErr w:type="spellStart"/>
      <w:r w:rsidRPr="0006344B">
        <w:rPr>
          <w:rFonts w:ascii="Consolas" w:hAnsi="Consolas" w:cs="Consolas"/>
          <w:color w:val="50A14F"/>
          <w:sz w:val="21"/>
          <w:szCs w:val="21"/>
        </w:rPr>
        <w:t>iostream</w:t>
      </w:r>
      <w:proofErr w:type="spellEnd"/>
      <w:r w:rsidRPr="0006344B">
        <w:rPr>
          <w:rFonts w:ascii="Consolas" w:hAnsi="Consolas" w:cs="Consolas"/>
          <w:color w:val="50A14F"/>
          <w:sz w:val="21"/>
          <w:szCs w:val="21"/>
        </w:rPr>
        <w:t>&gt;</w:t>
      </w:r>
    </w:p>
    <w:p w:rsidRPr="0006344B" w:rsidR="0006344B" w:rsidP="0006344B" w:rsidRDefault="0006344B" w14:paraId="5203239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4078F2"/>
          <w:sz w:val="21"/>
          <w:szCs w:val="21"/>
          <w:lang w:eastAsia="ru-RU"/>
        </w:rPr>
        <w:t>#</w:t>
      </w:r>
      <w:proofErr w:type="spellStart"/>
      <w:r w:rsidRPr="0006344B">
        <w:rPr>
          <w:rFonts w:ascii="Consolas" w:hAnsi="Consolas" w:eastAsia="Times New Roman" w:cs="Consolas"/>
          <w:color w:val="4078F2"/>
          <w:sz w:val="21"/>
          <w:szCs w:val="21"/>
          <w:lang w:eastAsia="ru-RU"/>
        </w:rPr>
        <w:t>include</w:t>
      </w:r>
      <w:proofErr w:type="spellEnd"/>
      <w:r w:rsidRPr="0006344B">
        <w:rPr>
          <w:rFonts w:ascii="Consolas" w:hAnsi="Consolas" w:eastAsia="Times New Roman" w:cs="Consolas"/>
          <w:color w:val="4078F2"/>
          <w:sz w:val="21"/>
          <w:szCs w:val="21"/>
          <w:lang w:eastAsia="ru-RU"/>
        </w:rPr>
        <w:t>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&lt;</w:t>
      </w:r>
      <w:proofErr w:type="spellStart"/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&gt;</w:t>
      </w:r>
    </w:p>
    <w:p w:rsidRPr="0006344B" w:rsidR="0006344B" w:rsidP="0006344B" w:rsidRDefault="0006344B" w14:paraId="4B94D5A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62DED8D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bool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</w:t>
      </w:r>
      <w:r w:rsidRPr="0006344B">
        <w:rPr>
          <w:rFonts w:ascii="Consolas" w:hAnsi="Consolas" w:eastAsia="Times New Roman" w:cs="Consolas"/>
          <w:color w:val="4078F2"/>
          <w:sz w:val="21"/>
          <w:szCs w:val="21"/>
          <w:lang w:val="en-US" w:eastAsia="ru-RU"/>
        </w:rPr>
        <w:t>MP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(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string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in)</w:t>
      </w:r>
    </w:p>
    <w:p w:rsidRPr="0006344B" w:rsidR="0006344B" w:rsidP="0006344B" w:rsidRDefault="0006344B" w14:paraId="668EF8A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{</w:t>
      </w:r>
    </w:p>
    <w:p w:rsidRPr="0006344B" w:rsidR="0006344B" w:rsidP="0006344B" w:rsidRDefault="0006344B" w14:paraId="66C8B83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char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c;                  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Бегунок по строчке</w:t>
      </w:r>
    </w:p>
    <w:p w:rsidRPr="0006344B" w:rsidR="0006344B" w:rsidP="0006344B" w:rsidRDefault="0006344B" w14:paraId="25E1FD5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60B4824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int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counter_one =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     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Счетчик для n и m символов</w:t>
      </w:r>
    </w:p>
    <w:p w:rsidRPr="0006344B" w:rsidR="0006344B" w:rsidP="0006344B" w:rsidRDefault="0006344B" w14:paraId="048CD3D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int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counter_two =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     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Счетчик для 2n и 2m символов</w:t>
      </w:r>
    </w:p>
    <w:p w:rsidRPr="0006344B" w:rsidR="0006344B" w:rsidP="0006344B" w:rsidRDefault="0006344B" w14:paraId="2970B2B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221ACA3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gram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bool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open_zero 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  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Проверка на то, что уже были '(' и '0'</w:t>
      </w:r>
      <w:proofErr w:type="gramEnd"/>
    </w:p>
    <w:p w:rsidRPr="0006344B" w:rsidR="0006344B" w:rsidP="0006344B" w:rsidRDefault="0006344B" w14:paraId="5C35DCB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gram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bool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close_one 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  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Проверка на то, что уже были ')' и '1'</w:t>
      </w:r>
      <w:proofErr w:type="gramEnd"/>
    </w:p>
    <w:p w:rsidRPr="0006344B" w:rsidR="0006344B" w:rsidP="0006344B" w:rsidRDefault="0006344B" w14:paraId="7BB0DA2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bool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mid_minus 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  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Проверка на то, что уже был  '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-'</w:t>
      </w:r>
      <w:proofErr w:type="gramEnd"/>
    </w:p>
    <w:p w:rsidRPr="0006344B" w:rsidR="0006344B" w:rsidP="0006344B" w:rsidRDefault="0006344B" w14:paraId="3510C91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6C67C5C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int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first_after_pos =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 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Запоминаем позицию элемента после последнего '0'</w:t>
      </w:r>
    </w:p>
    <w:p w:rsidRPr="0006344B" w:rsidR="0006344B" w:rsidP="0006344B" w:rsidRDefault="0006344B" w14:paraId="2489576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char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first_after_val = in[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];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Запоминаем элемент после последнего '0'</w:t>
      </w:r>
    </w:p>
    <w:p w:rsidRPr="0006344B" w:rsidR="0006344B" w:rsidP="0006344B" w:rsidRDefault="0006344B" w14:paraId="0453170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4DB8C1E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Цикл для прохода по строке</w:t>
      </w:r>
    </w:p>
    <w:p w:rsidRPr="0006344B" w:rsidR="0006344B" w:rsidP="0006344B" w:rsidRDefault="0006344B" w14:paraId="49DA577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for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(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int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idx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=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 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idx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 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in.length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(); ++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idx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)</w:t>
      </w:r>
    </w:p>
    <w:p w:rsidRPr="0006344B" w:rsidR="0006344B" w:rsidP="0006344B" w:rsidRDefault="0006344B" w14:paraId="739870E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{</w:t>
      </w:r>
    </w:p>
    <w:p w:rsidRPr="0006344B" w:rsidR="0006344B" w:rsidP="0006344B" w:rsidRDefault="0006344B" w14:paraId="43F0048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c = in[idx];         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Обновление текста</w:t>
      </w:r>
    </w:p>
    <w:p w:rsidRPr="0006344B" w:rsidR="0006344B" w:rsidP="0006344B" w:rsidRDefault="0006344B" w14:paraId="7718583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gram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(c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'('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         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Начало считывания конструкции (^n 0^(2n)</w:t>
      </w:r>
      <w:proofErr w:type="gramEnd"/>
    </w:p>
    <w:p w:rsidRPr="0006344B" w:rsidR="0006344B" w:rsidP="0006344B" w:rsidRDefault="0006344B" w14:paraId="4551945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{</w:t>
      </w:r>
    </w:p>
    <w:p w:rsidRPr="0006344B" w:rsidR="0006344B" w:rsidP="0006344B" w:rsidRDefault="0006344B" w14:paraId="014C651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if</w:t>
      </w:r>
      <w:proofErr w:type="gram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( </w:t>
      </w:r>
      <w:proofErr w:type="gram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open_zero ==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&amp;&amp; close_one ==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&amp;&amp; mid_minus ==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проверка на то, что такой конструкции еще не было</w:t>
      </w:r>
    </w:p>
    <w:p w:rsidRPr="0006344B" w:rsidR="0006344B" w:rsidP="0006344B" w:rsidRDefault="0006344B" w14:paraId="291E20F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{</w:t>
      </w:r>
    </w:p>
    <w:p w:rsidRPr="0006344B" w:rsidR="0006344B" w:rsidP="0006344B" w:rsidRDefault="0006344B" w14:paraId="32842FA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proofErr w:type="gram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open_zero 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true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Показываем, что началась конструкция (^n 0^(2n)</w:t>
      </w:r>
      <w:proofErr w:type="gramEnd"/>
    </w:p>
    <w:p w:rsidRPr="0006344B" w:rsidR="0006344B" w:rsidP="0006344B" w:rsidRDefault="0006344B" w14:paraId="3BFD8D4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</w:p>
    <w:p w:rsidRPr="0006344B" w:rsidR="0006344B" w:rsidP="0006344B" w:rsidRDefault="0006344B" w14:paraId="1E807DB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proofErr w:type="gram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while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(c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'('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Считываем все '('</w:t>
      </w:r>
      <w:proofErr w:type="gramEnd"/>
    </w:p>
    <w:p w:rsidRPr="0006344B" w:rsidR="0006344B" w:rsidP="0006344B" w:rsidRDefault="0006344B" w14:paraId="0241157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{</w:t>
      </w:r>
    </w:p>
    <w:p w:rsidRPr="0006344B" w:rsidR="0006344B" w:rsidP="0006344B" w:rsidRDefault="0006344B" w14:paraId="47D108F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    ++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counter_one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714A523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    c = 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in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[++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idx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];</w:t>
      </w:r>
    </w:p>
    <w:p w:rsidRPr="0006344B" w:rsidR="0006344B" w:rsidP="0006344B" w:rsidRDefault="0006344B" w14:paraId="104AC36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}</w:t>
      </w:r>
    </w:p>
    <w:p w:rsidRPr="0006344B" w:rsidR="0006344B" w:rsidP="0006344B" w:rsidRDefault="0006344B" w14:paraId="33EBE16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</w:p>
    <w:p w:rsidRPr="0006344B" w:rsidR="0006344B" w:rsidP="0006344B" w:rsidRDefault="0006344B" w14:paraId="1F135A1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proofErr w:type="gram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(c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'0'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 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Проверяем символ после последнего '('</w:t>
      </w:r>
      <w:proofErr w:type="gramEnd"/>
    </w:p>
    <w:p w:rsidRPr="0006344B" w:rsidR="0006344B" w:rsidP="0006344B" w:rsidRDefault="0006344B" w14:paraId="3FAD1FE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{</w:t>
      </w:r>
    </w:p>
    <w:p w:rsidRPr="0006344B" w:rsidR="0006344B" w:rsidP="0006344B" w:rsidRDefault="0006344B" w14:paraId="55A475D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while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(c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'0'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Считываем все '0'</w:t>
      </w:r>
    </w:p>
    <w:p w:rsidRPr="0006344B" w:rsidR="0006344B" w:rsidP="0006344B" w:rsidRDefault="0006344B" w14:paraId="2A4AD31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lastRenderedPageBreak/>
        <w:t>                    {</w:t>
      </w:r>
    </w:p>
    <w:p w:rsidRPr="0006344B" w:rsidR="0006344B" w:rsidP="0006344B" w:rsidRDefault="0006344B" w14:paraId="5FBBF67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        ++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counter_two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5B79BEF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        c = 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in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[++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idx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];</w:t>
      </w:r>
    </w:p>
    <w:p w:rsidRPr="0006344B" w:rsidR="0006344B" w:rsidP="0006344B" w:rsidRDefault="0006344B" w14:paraId="55CEC85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    }</w:t>
      </w:r>
    </w:p>
    <w:p w:rsidRPr="0006344B" w:rsidR="0006344B" w:rsidP="0006344B" w:rsidRDefault="0006344B" w14:paraId="4DDD452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}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else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{</w:t>
      </w:r>
    </w:p>
    <w:p w:rsidRPr="0006344B" w:rsidR="0006344B" w:rsidP="0006344B" w:rsidRDefault="0006344B" w14:paraId="53D4F76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   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"Ошибка: в позиции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idx +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 неожидаемый символ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c &lt;&lt;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51BA021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   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return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</w:t>
      </w:r>
      <w:proofErr w:type="spellStart"/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59828C7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}</w:t>
      </w:r>
    </w:p>
    <w:p w:rsidRPr="0006344B" w:rsidR="0006344B" w:rsidP="0006344B" w:rsidRDefault="0006344B" w14:paraId="2D2C0F1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</w:p>
    <w:p w:rsidRPr="0006344B" w:rsidR="0006344B" w:rsidP="0006344B" w:rsidRDefault="0006344B" w14:paraId="6905640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((counter_two - (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2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*counter_one))</w:t>
      </w:r>
      <w:proofErr w:type="gram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!</w:t>
      </w:r>
      <w:proofErr w:type="gram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=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//проверка на то, что ( в 2 раза меньше 0</w:t>
      </w:r>
    </w:p>
    <w:p w:rsidRPr="0006344B" w:rsidR="0006344B" w:rsidP="0006344B" w:rsidRDefault="0006344B" w14:paraId="6652936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{</w:t>
      </w:r>
    </w:p>
    <w:p w:rsidRPr="0006344B" w:rsidR="0006344B" w:rsidP="0006344B" w:rsidRDefault="0006344B" w14:paraId="4B7335F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    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((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counter_two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- (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2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*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counter_one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)) &gt;=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)</w:t>
      </w:r>
    </w:p>
    <w:p w:rsidRPr="0006344B" w:rsidR="0006344B" w:rsidP="0006344B" w:rsidRDefault="0006344B" w14:paraId="484E5A8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               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"Ошибка: в позиции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idx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 неожидаемый символ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in[idx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-1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] &lt;&lt;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22A6C7F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    </w:t>
      </w:r>
    </w:p>
    <w:p w:rsidRPr="0006344B" w:rsidR="0006344B" w:rsidP="0006344B" w:rsidRDefault="0006344B" w14:paraId="7E1B4D4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((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counter_two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- (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2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*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counter_one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)) &lt;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)</w:t>
      </w:r>
    </w:p>
    <w:p w:rsidRPr="0006344B" w:rsidR="0006344B" w:rsidP="0006344B" w:rsidRDefault="0006344B" w14:paraId="1C5B6D7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               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"Ошибка: в позиции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idx+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 неожидаемый символ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in[idx] &lt;&lt;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CCA680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   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return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</w:t>
      </w:r>
      <w:proofErr w:type="spellStart"/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E0BF5E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}</w:t>
      </w:r>
    </w:p>
    <w:p w:rsidRPr="0006344B" w:rsidR="0006344B" w:rsidP="0006344B" w:rsidRDefault="0006344B" w14:paraId="0A93286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</w:p>
    <w:p w:rsidRPr="0006344B" w:rsidR="0006344B" w:rsidP="0006344B" w:rsidRDefault="0006344B" w14:paraId="7F5FD4C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first_after_pos = idx +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Запоминаем позицию последнего символа и сам символ</w:t>
      </w:r>
    </w:p>
    <w:p w:rsidRPr="0006344B" w:rsidR="0006344B" w:rsidP="0006344B" w:rsidRDefault="0006344B" w14:paraId="32531AC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first_after_val = c;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На случай множетва нежданных символов после 0</w:t>
      </w:r>
    </w:p>
    <w:p w:rsidRPr="0006344B" w:rsidR="0006344B" w:rsidP="0006344B" w:rsidRDefault="0006344B" w14:paraId="1B23B25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counter_one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=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1326FE2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counter_two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=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39A9C64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</w:p>
    <w:p w:rsidRPr="0006344B" w:rsidR="0006344B" w:rsidP="0006344B" w:rsidRDefault="0006344B" w14:paraId="5F63270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}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else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{</w:t>
      </w:r>
    </w:p>
    <w:p w:rsidRPr="0006344B" w:rsidR="0006344B" w:rsidP="0006344B" w:rsidRDefault="0006344B" w14:paraId="1D9484D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"Ошибка: в позиции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idx +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 неожидаемый символ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c &lt;&lt;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12C6BBC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return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</w:t>
      </w:r>
      <w:proofErr w:type="spellStart"/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0FBC16F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}</w:t>
      </w:r>
    </w:p>
    <w:p w:rsidRPr="0006344B" w:rsidR="0006344B" w:rsidP="0006344B" w:rsidRDefault="0006344B" w14:paraId="1A05031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}</w:t>
      </w:r>
    </w:p>
    <w:p w:rsidRPr="0006344B" w:rsidR="0006344B" w:rsidP="0006344B" w:rsidRDefault="0006344B" w14:paraId="3865702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</w:p>
    <w:p w:rsidRPr="0006344B" w:rsidR="0006344B" w:rsidP="0006344B" w:rsidRDefault="0006344B" w14:paraId="72F254F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(c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'-'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&amp;&amp; mid_minus ==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Проверяем на наличие '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-'</w:t>
      </w:r>
      <w:proofErr w:type="gramEnd"/>
    </w:p>
    <w:p w:rsidRPr="0006344B" w:rsidR="0006344B" w:rsidP="0006344B" w:rsidRDefault="0006344B" w14:paraId="710C52A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{</w:t>
      </w:r>
    </w:p>
    <w:p w:rsidRPr="0006344B" w:rsidR="0006344B" w:rsidP="0006344B" w:rsidRDefault="0006344B" w14:paraId="15165A1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mid_minus 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true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Показываем, что 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'-</w:t>
      </w:r>
      <w:proofErr w:type="gramEnd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' считался</w:t>
      </w:r>
    </w:p>
    <w:p w:rsidRPr="0006344B" w:rsidR="0006344B" w:rsidP="0006344B" w:rsidRDefault="0006344B" w14:paraId="70882E3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</w:p>
    <w:p w:rsidRPr="0006344B" w:rsidR="0006344B" w:rsidP="0006344B" w:rsidRDefault="0006344B" w14:paraId="5E5C841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Обработка ряда потенциальных ошибок последовательной расстановки конструкции (^n 0^(2n), - и конструкции 1^(2n)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 )</w:t>
      </w:r>
      <w:proofErr w:type="gramEnd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^n</w:t>
      </w:r>
    </w:p>
    <w:p w:rsidRPr="0006344B" w:rsidR="0006344B" w:rsidP="0006344B" w:rsidRDefault="0006344B" w14:paraId="7BA2EAD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(in[idx +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]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'0'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|| in[idx +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]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'('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|| in[idx +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]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'-'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)</w:t>
      </w:r>
    </w:p>
    <w:p w:rsidRPr="0006344B" w:rsidR="0006344B" w:rsidP="0006344B" w:rsidRDefault="0006344B" w14:paraId="3B9151B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{</w:t>
      </w:r>
    </w:p>
    <w:p w:rsidRPr="0006344B" w:rsidR="0006344B" w:rsidP="0006344B" w:rsidRDefault="0006344B" w14:paraId="4A98552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"Ошибка: в позиции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idx +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2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 неожидаемый символ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in[idx +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] &lt;&lt;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1124FA6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return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</w:t>
      </w:r>
      <w:proofErr w:type="spellStart"/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56995F7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}</w:t>
      </w:r>
    </w:p>
    <w:p w:rsidRPr="0006344B" w:rsidR="0006344B" w:rsidP="0006344B" w:rsidRDefault="0006344B" w14:paraId="0A46FBE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</w:p>
    <w:p w:rsidRPr="0006344B" w:rsidR="0006344B" w:rsidP="0006344B" w:rsidRDefault="0006344B" w14:paraId="20235DB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lastRenderedPageBreak/>
        <w:t>    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((in[idx -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]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')'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|| in[idx -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]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'1'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) &amp;&amp; close_one ==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val="en-US" w:eastAsia="ru-RU"/>
        </w:rPr>
        <w:t>false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)</w:t>
      </w:r>
    </w:p>
    <w:p w:rsidRPr="0006344B" w:rsidR="0006344B" w:rsidP="0006344B" w:rsidRDefault="0006344B" w14:paraId="185EDED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{</w:t>
      </w:r>
    </w:p>
    <w:p w:rsidRPr="0006344B" w:rsidR="0006344B" w:rsidP="0006344B" w:rsidRDefault="0006344B" w14:paraId="780ED92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"Ошибка: в позиции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first_after_pos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 неожидаемый символ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first_after_val &lt;&lt;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799272E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return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</w:t>
      </w:r>
      <w:proofErr w:type="spellStart"/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6E8F86C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}</w:t>
      </w:r>
    </w:p>
    <w:p w:rsidRPr="0006344B" w:rsidR="0006344B" w:rsidP="0006344B" w:rsidRDefault="0006344B" w14:paraId="41F8D31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</w:p>
    <w:p w:rsidRPr="0006344B" w:rsidR="0006344B" w:rsidP="0006344B" w:rsidRDefault="0006344B" w14:paraId="05F301A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((in[idx -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]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')'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|| in[idx -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]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'1'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) &amp;&amp; close_one ==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val="en-US" w:eastAsia="ru-RU"/>
        </w:rPr>
        <w:t>true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)</w:t>
      </w:r>
    </w:p>
    <w:p w:rsidRPr="0006344B" w:rsidR="0006344B" w:rsidP="0006344B" w:rsidRDefault="0006344B" w14:paraId="66D35FD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{</w:t>
      </w:r>
    </w:p>
    <w:p w:rsidRPr="0006344B" w:rsidR="0006344B" w:rsidP="0006344B" w:rsidRDefault="0006344B" w14:paraId="2F78D5B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"Ошибка: в позиции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idx +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 неожидаемый символ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c &lt;&lt;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33F0222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return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</w:t>
      </w:r>
      <w:proofErr w:type="spellStart"/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5651A2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}</w:t>
      </w:r>
    </w:p>
    <w:p w:rsidRPr="0006344B" w:rsidR="0006344B" w:rsidP="0006344B" w:rsidRDefault="0006344B" w14:paraId="2C55EBA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c = 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in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[++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idx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];</w:t>
      </w:r>
    </w:p>
    <w:p w:rsidRPr="0006344B" w:rsidR="0006344B" w:rsidP="0006344B" w:rsidRDefault="0006344B" w14:paraId="2ACEC45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}</w:t>
      </w:r>
    </w:p>
    <w:p w:rsidRPr="0006344B" w:rsidR="0006344B" w:rsidP="0006344B" w:rsidRDefault="0006344B" w14:paraId="0732431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</w:p>
    <w:p w:rsidRPr="0006344B" w:rsidR="0006344B" w:rsidP="0006344B" w:rsidRDefault="0006344B" w14:paraId="2E58C41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(c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'1'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&amp;&amp; mid_minus ==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true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Проверка на наличие минуса перед конструкцией 1^(2n)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 )</w:t>
      </w:r>
      <w:proofErr w:type="gramEnd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^n</w:t>
      </w:r>
    </w:p>
    <w:p w:rsidRPr="0006344B" w:rsidR="0006344B" w:rsidP="0006344B" w:rsidRDefault="0006344B" w14:paraId="0443400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{</w:t>
      </w:r>
    </w:p>
    <w:p w:rsidRPr="0006344B" w:rsidR="0006344B" w:rsidP="0006344B" w:rsidRDefault="0006344B" w14:paraId="36E8409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close_one 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true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Показываем, что такая конструкция начала считываться</w:t>
      </w:r>
    </w:p>
    <w:p w:rsidRPr="0006344B" w:rsidR="0006344B" w:rsidP="0006344B" w:rsidRDefault="0006344B" w14:paraId="0DB767F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</w:p>
    <w:p w:rsidRPr="0006344B" w:rsidR="0006344B" w:rsidP="0006344B" w:rsidRDefault="0006344B" w14:paraId="3748C67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while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(c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'1'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 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Считываем все единицы</w:t>
      </w:r>
    </w:p>
    <w:p w:rsidRPr="0006344B" w:rsidR="0006344B" w:rsidP="0006344B" w:rsidRDefault="0006344B" w14:paraId="714F0D7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{</w:t>
      </w:r>
    </w:p>
    <w:p w:rsidRPr="0006344B" w:rsidR="0006344B" w:rsidP="0006344B" w:rsidRDefault="0006344B" w14:paraId="1B7F802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++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counter_two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0E7C211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c = 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in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[++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idx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];</w:t>
      </w:r>
    </w:p>
    <w:p w:rsidRPr="0006344B" w:rsidR="0006344B" w:rsidP="0006344B" w:rsidRDefault="0006344B" w14:paraId="55766E4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}</w:t>
      </w:r>
    </w:p>
    <w:p w:rsidRPr="0006344B" w:rsidR="0006344B" w:rsidP="0006344B" w:rsidRDefault="0006344B" w14:paraId="544C9B0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</w:p>
    <w:p w:rsidRPr="0006344B" w:rsidR="0006344B" w:rsidP="0006344B" w:rsidRDefault="0006344B" w14:paraId="0CF0A60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  <w:proofErr w:type="gram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(c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')'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      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Проверка на наличие ')' после '1'</w:t>
      </w:r>
      <w:proofErr w:type="gramEnd"/>
    </w:p>
    <w:p w:rsidRPr="0006344B" w:rsidR="0006344B" w:rsidP="0006344B" w:rsidRDefault="0006344B" w14:paraId="233EB25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{</w:t>
      </w:r>
    </w:p>
    <w:p w:rsidRPr="0006344B" w:rsidR="0006344B" w:rsidP="0006344B" w:rsidRDefault="0006344B" w14:paraId="58A7CF6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proofErr w:type="gram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while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(c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')'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         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Считывание ')'</w:t>
      </w:r>
      <w:proofErr w:type="gramEnd"/>
    </w:p>
    <w:p w:rsidRPr="0006344B" w:rsidR="0006344B" w:rsidP="0006344B" w:rsidRDefault="0006344B" w14:paraId="7203EF1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{</w:t>
      </w:r>
    </w:p>
    <w:p w:rsidRPr="0006344B" w:rsidR="0006344B" w:rsidP="0006344B" w:rsidRDefault="0006344B" w14:paraId="10DA0A2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    ++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counter_one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632D7AC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    c = 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in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[++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idx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];</w:t>
      </w:r>
    </w:p>
    <w:p w:rsidRPr="0006344B" w:rsidR="0006344B" w:rsidP="0006344B" w:rsidRDefault="0006344B" w14:paraId="73A6145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}</w:t>
      </w:r>
    </w:p>
    <w:p w:rsidRPr="0006344B" w:rsidR="0006344B" w:rsidP="0006344B" w:rsidRDefault="0006344B" w14:paraId="4D314AD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}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else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{</w:t>
      </w:r>
    </w:p>
    <w:p w:rsidRPr="0006344B" w:rsidR="0006344B" w:rsidP="0006344B" w:rsidRDefault="0006344B" w14:paraId="7AF3E2E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"Ошибка: в позиции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idx +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 неожидаемый символ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c &lt;&lt;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398B8B6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return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</w:t>
      </w:r>
      <w:proofErr w:type="spellStart"/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2D6F5A7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}</w:t>
      </w:r>
    </w:p>
    <w:p w:rsidRPr="0006344B" w:rsidR="0006344B" w:rsidP="0006344B" w:rsidRDefault="0006344B" w14:paraId="609F253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</w:p>
    <w:p w:rsidRPr="0006344B" w:rsidR="0006344B" w:rsidP="0006344B" w:rsidRDefault="0006344B" w14:paraId="60E2931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((counter_two -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2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*counter_one)</w:t>
      </w:r>
      <w:proofErr w:type="gram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!</w:t>
      </w:r>
      <w:proofErr w:type="gram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=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Проверка на то, что '1' в два раза больше чем ')'</w:t>
      </w:r>
    </w:p>
    <w:p w:rsidRPr="0006344B" w:rsidR="0006344B" w:rsidP="0006344B" w:rsidRDefault="0006344B" w14:paraId="77BD09E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{</w:t>
      </w:r>
    </w:p>
    <w:p w:rsidRPr="0006344B" w:rsidR="0006344B" w:rsidP="0006344B" w:rsidRDefault="0006344B" w14:paraId="38F30AF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((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counter_two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- (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2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*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counter_one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)) &gt;=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)</w:t>
      </w:r>
    </w:p>
    <w:p w:rsidRPr="0006344B" w:rsidR="0006344B" w:rsidP="0006344B" w:rsidRDefault="0006344B" w14:paraId="5F48FAC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           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"Ошибка: в позиции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idx+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 неожидаемый символ \\0"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5FE7298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lastRenderedPageBreak/>
        <w:t>                </w:t>
      </w:r>
    </w:p>
    <w:p w:rsidRPr="0006344B" w:rsidR="0006344B" w:rsidP="0006344B" w:rsidRDefault="0006344B" w14:paraId="4D67EC0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((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counter_two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- (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2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*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counter_one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)) &lt;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val="en-US"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)</w:t>
      </w:r>
    </w:p>
    <w:p w:rsidRPr="0006344B" w:rsidR="0006344B" w:rsidP="0006344B" w:rsidRDefault="0006344B" w14:paraId="1FEB55A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           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"Ошибка: в позиции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idx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 неожидаемый символ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in[idx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-1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] &lt;&lt;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D42816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   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return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</w:t>
      </w:r>
      <w:proofErr w:type="spellStart"/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78602FD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}</w:t>
      </w:r>
    </w:p>
    <w:p w:rsidRPr="0006344B" w:rsidR="0006344B" w:rsidP="0006344B" w:rsidRDefault="0006344B" w14:paraId="15E61A3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--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idx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677BF9F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}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else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(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mid_minus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== </w:t>
      </w:r>
      <w:r w:rsidRPr="0006344B">
        <w:rPr>
          <w:rFonts w:ascii="Consolas" w:hAnsi="Consolas" w:eastAsia="Times New Roman" w:cs="Consolas"/>
          <w:color w:val="0184BB"/>
          <w:sz w:val="21"/>
          <w:szCs w:val="21"/>
          <w:lang w:val="en-US" w:eastAsia="ru-RU"/>
        </w:rPr>
        <w:t>false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)</w:t>
      </w:r>
    </w:p>
    <w:p w:rsidRPr="0006344B" w:rsidR="0006344B" w:rsidP="0006344B" w:rsidRDefault="0006344B" w14:paraId="2FD88E9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{</w:t>
      </w:r>
    </w:p>
    <w:p w:rsidRPr="0006344B" w:rsidR="0006344B" w:rsidP="0006344B" w:rsidRDefault="0006344B" w14:paraId="754D523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"Ошибка: в позиции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idx +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 неожидаемый символ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in[idx] &lt;&lt;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28EE61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return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</w:t>
      </w:r>
      <w:proofErr w:type="spellStart"/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false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257F480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}</w:t>
      </w:r>
    </w:p>
    <w:p w:rsidRPr="0006344B" w:rsidR="0006344B" w:rsidP="0006344B" w:rsidRDefault="0006344B" w14:paraId="6045925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</w:p>
    <w:p w:rsidRPr="0006344B" w:rsidR="0006344B" w:rsidP="0006344B" w:rsidRDefault="0006344B" w14:paraId="290D1B9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Проверка на сторонние символы</w:t>
      </w:r>
    </w:p>
    <w:p w:rsidRPr="0006344B" w:rsidR="0006344B" w:rsidP="0006344B" w:rsidRDefault="0006344B" w14:paraId="6511572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if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(c !=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')'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&amp;&amp; c !=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'1'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&amp;&amp; c !=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'-'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&amp;&amp; c !=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'0'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&amp;&amp; c !=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'('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&amp;&amp; c !=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'\0'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</w:t>
      </w:r>
    </w:p>
    <w:p w:rsidRPr="0006344B" w:rsidR="0006344B" w:rsidP="0006344B" w:rsidRDefault="0006344B" w14:paraId="085B787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{</w:t>
      </w:r>
    </w:p>
    <w:p w:rsidRPr="0006344B" w:rsidR="0006344B" w:rsidP="0006344B" w:rsidRDefault="0006344B" w14:paraId="5AEC6E7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"Ошибка: в позиции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idx +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2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 неожидаемый символ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in[++idx] &lt;&lt;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193DD51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return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19B869A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}</w:t>
      </w:r>
    </w:p>
    <w:p w:rsidRPr="0006344B" w:rsidR="0006344B" w:rsidP="0006344B" w:rsidRDefault="0006344B" w14:paraId="13010F2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</w:p>
    <w:p w:rsidRPr="0006344B" w:rsidR="0006344B" w:rsidP="0006344B" w:rsidRDefault="0006344B" w14:paraId="5D5D8E0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Дополнительная проверка на то, что символов ')' слишком много</w:t>
      </w:r>
      <w:proofErr w:type="gramEnd"/>
    </w:p>
    <w:p w:rsidRPr="0006344B" w:rsidR="0006344B" w:rsidP="0006344B" w:rsidRDefault="0006344B" w14:paraId="608F5B1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proofErr w:type="gram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if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(c ==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')'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)</w:t>
      </w:r>
      <w:proofErr w:type="gramEnd"/>
    </w:p>
    <w:p w:rsidRPr="0006344B" w:rsidR="0006344B" w:rsidP="0006344B" w:rsidRDefault="0006344B" w14:paraId="3355B87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{</w:t>
      </w:r>
    </w:p>
    <w:p w:rsidRPr="0006344B" w:rsidR="0006344B" w:rsidP="0006344B" w:rsidRDefault="0006344B" w14:paraId="6932A70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"Ошибка: в позиции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idx +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1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 неожидаемый символ 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in[idx] &lt;&lt; 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505228A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   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return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50730EA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}</w:t>
      </w:r>
    </w:p>
    <w:p w:rsidR="0006344B" w:rsidP="0006344B" w:rsidRDefault="0006344B" w14:paraId="11E7603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}</w:t>
      </w:r>
    </w:p>
    <w:p w:rsidRPr="0006344B" w:rsidR="007E163F" w:rsidP="0006344B" w:rsidRDefault="007E163F" w14:paraId="57A03EA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7E163F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 xml:space="preserve">    </w:t>
      </w:r>
      <w:proofErr w:type="spellStart"/>
      <w:r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Std</w:t>
      </w:r>
      <w:proofErr w:type="spellEnd"/>
      <w:r w:rsidRPr="007E163F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cout</w:t>
      </w:r>
      <w:proofErr w:type="spellEnd"/>
      <w:r w:rsidRPr="007E163F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 xml:space="preserve"> &lt;&lt; “</w:t>
      </w:r>
      <w:r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Цепочка принадлежит языку</w:t>
      </w:r>
      <w:r w:rsidRPr="007E163F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 xml:space="preserve">” &lt;&lt; </w:t>
      </w:r>
      <w:proofErr w:type="spellStart"/>
      <w:r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std</w:t>
      </w:r>
      <w:proofErr w:type="spellEnd"/>
      <w:r w:rsidRPr="007E163F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endl</w:t>
      </w:r>
      <w:proofErr w:type="spellEnd"/>
      <w:r w:rsidRPr="007E163F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5F0A92F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return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</w:t>
      </w:r>
      <w:proofErr w:type="spellStart"/>
      <w:r w:rsidRPr="0006344B">
        <w:rPr>
          <w:rFonts w:ascii="Consolas" w:hAnsi="Consolas" w:eastAsia="Times New Roman" w:cs="Consolas"/>
          <w:color w:val="0184BB"/>
          <w:sz w:val="21"/>
          <w:szCs w:val="21"/>
          <w:lang w:eastAsia="ru-RU"/>
        </w:rPr>
        <w:t>true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2239F6F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}</w:t>
      </w:r>
    </w:p>
    <w:p w:rsidRPr="0006344B" w:rsidR="0006344B" w:rsidP="0006344B" w:rsidRDefault="0006344B" w14:paraId="3DEEC66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4AAE58D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int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</w:t>
      </w:r>
      <w:r w:rsidRPr="0006344B">
        <w:rPr>
          <w:rFonts w:ascii="Consolas" w:hAnsi="Consolas" w:eastAsia="Times New Roman" w:cs="Consolas"/>
          <w:color w:val="4078F2"/>
          <w:sz w:val="21"/>
          <w:szCs w:val="21"/>
          <w:lang w:val="en-US" w:eastAsia="ru-RU"/>
        </w:rPr>
        <w:t>main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(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int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argc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,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const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</w:t>
      </w:r>
      <w:r w:rsidRPr="0006344B">
        <w:rPr>
          <w:rFonts w:ascii="Consolas" w:hAnsi="Consolas" w:eastAsia="Times New Roman" w:cs="Consolas"/>
          <w:color w:val="A626A4"/>
          <w:sz w:val="21"/>
          <w:szCs w:val="21"/>
          <w:lang w:val="en-US" w:eastAsia="ru-RU"/>
        </w:rPr>
        <w:t>char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* </w:t>
      </w:r>
      <w:proofErr w:type="spellStart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argv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[]) {</w:t>
      </w:r>
    </w:p>
    <w:p w:rsidRPr="0006344B" w:rsidR="0006344B" w:rsidP="0006344B" w:rsidRDefault="0006344B" w14:paraId="2AE5A73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</w:p>
    <w:p w:rsidRPr="0006344B" w:rsidR="0006344B" w:rsidP="0006344B" w:rsidRDefault="0006344B" w14:paraId="747F511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std::string input = "((((((((((000000000000000000000-111111)))";</w:t>
      </w:r>
      <w:proofErr w:type="gramEnd"/>
    </w:p>
    <w:p w:rsidRPr="0006344B" w:rsidR="0006344B" w:rsidP="0006344B" w:rsidRDefault="0006344B" w14:paraId="72521F1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</w:t>
      </w:r>
      <w:proofErr w:type="spell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bool</w:t>
      </w:r>
      <w:proofErr w:type="spellEnd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 </w:t>
      </w:r>
      <w:proofErr w:type="spell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avtomat</w:t>
      </w:r>
      <w:proofErr w:type="spellEnd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 = MP(</w:t>
      </w:r>
      <w:proofErr w:type="spell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input</w:t>
      </w:r>
      <w:proofErr w:type="spellEnd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);</w:t>
      </w:r>
    </w:p>
    <w:p w:rsidRPr="0006344B" w:rsidR="0006344B" w:rsidP="0006344B" w:rsidRDefault="0006344B" w14:paraId="3656B9A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130C6AD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286FCAF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2BE20FD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на верную строку:</w:t>
      </w:r>
    </w:p>
    <w:p w:rsidRPr="0006344B" w:rsidR="0006344B" w:rsidP="0006344B" w:rsidRDefault="0006344B" w14:paraId="45FB081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676E44D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test_01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"(00-11)"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049F31C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5A2ED5C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01: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5312826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5E59FB9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MP(test_01);</w:t>
      </w:r>
    </w:p>
    <w:p w:rsidRPr="0006344B" w:rsidR="0006344B" w:rsidP="0006344B" w:rsidRDefault="0006344B" w14:paraId="62486C0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0E2C6CC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101652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0DA7808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4B99056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565F917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01: ===</w:t>
      </w:r>
    </w:p>
    <w:p w:rsidRPr="0006344B" w:rsidR="0006344B" w:rsidP="0006344B" w:rsidRDefault="0006344B" w14:paraId="1299C43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7BBF3D4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0B5E108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на строку 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из</w:t>
      </w:r>
      <w:proofErr w:type="gramEnd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 -:</w:t>
      </w:r>
    </w:p>
    <w:p w:rsidRPr="0006344B" w:rsidR="0006344B" w:rsidP="0006344B" w:rsidRDefault="0006344B" w14:paraId="73EEAD5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test_02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"-"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DDBEF0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3E81DBE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02: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3461D77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2EB8F9F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MP(test_02);</w:t>
      </w:r>
    </w:p>
    <w:p w:rsidRPr="0006344B" w:rsidR="0006344B" w:rsidP="0006344B" w:rsidRDefault="0006344B" w14:paraId="3CF2D8B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636737B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2F02539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1955A62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0FB7827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00957DC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02: ===</w:t>
      </w:r>
    </w:p>
    <w:p w:rsidRPr="0006344B" w:rsidR="0006344B" w:rsidP="0006344B" w:rsidRDefault="0006344B" w14:paraId="1FC3994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58F24D5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</w:t>
      </w:r>
    </w:p>
    <w:p w:rsidRPr="0006344B" w:rsidR="0006344B" w:rsidP="0006344B" w:rsidRDefault="0006344B" w14:paraId="6442E4D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1429700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1EDC4E2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ст стр</w:t>
      </w:r>
      <w:proofErr w:type="gramEnd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оку c n=0:</w:t>
      </w:r>
    </w:p>
    <w:p w:rsidRPr="0006344B" w:rsidR="0006344B" w:rsidP="0006344B" w:rsidRDefault="0006344B" w14:paraId="59A9404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proofErr w:type="gram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test_03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"-11)"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  <w:proofErr w:type="gramEnd"/>
    </w:p>
    <w:p w:rsidRPr="0006344B" w:rsidR="0006344B" w:rsidP="0006344B" w:rsidRDefault="0006344B" w14:paraId="0562CB0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7A57BD1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03: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34CE0A4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0543FA4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MP(test_03);</w:t>
      </w:r>
    </w:p>
    <w:p w:rsidRPr="0006344B" w:rsidR="0006344B" w:rsidP="0006344B" w:rsidRDefault="0006344B" w14:paraId="62EBF3C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62232AA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38CF72E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456EDCE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6D98A12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1C3DEB7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03: ===</w:t>
      </w:r>
    </w:p>
    <w:p w:rsidRPr="0006344B" w:rsidR="0006344B" w:rsidP="0006344B" w:rsidRDefault="0006344B" w14:paraId="2946DB8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3FB393D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</w:t>
      </w:r>
    </w:p>
    <w:p w:rsidRPr="0006344B" w:rsidR="0006344B" w:rsidP="0006344B" w:rsidRDefault="0006344B" w14:paraId="0501E55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494C345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517B934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на длинную строку n = 26, m = 3:</w:t>
      </w:r>
    </w:p>
    <w:p w:rsidRPr="0006344B" w:rsidR="0006344B" w:rsidP="0006344B" w:rsidRDefault="0006344B" w14:paraId="4717F0B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gram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test_04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"((((((((((((((((((((((((((0000000000000000000000000000000000000000000000000000-111111)))"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  <w:proofErr w:type="gramEnd"/>
    </w:p>
    <w:p w:rsidRPr="0006344B" w:rsidR="0006344B" w:rsidP="0006344B" w:rsidRDefault="0006344B" w14:paraId="5997CC1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2232AEB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04: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110FFD3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32487D9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MP(test_04);</w:t>
      </w:r>
    </w:p>
    <w:p w:rsidRPr="0006344B" w:rsidR="0006344B" w:rsidP="0006344B" w:rsidRDefault="0006344B" w14:paraId="6B69937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44EE579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471200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5DC7701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3FE9F23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26FF512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04: ===</w:t>
      </w:r>
    </w:p>
    <w:p w:rsidRPr="0006344B" w:rsidR="0006344B" w:rsidP="0006344B" w:rsidRDefault="0006344B" w14:paraId="1F72F64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3A89BCF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</w:t>
      </w:r>
    </w:p>
    <w:p w:rsidRPr="0006344B" w:rsidR="0006344B" w:rsidP="0006344B" w:rsidRDefault="0006344B" w14:paraId="33506DF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lastRenderedPageBreak/>
        <w:t>    </w:t>
      </w:r>
    </w:p>
    <w:p w:rsidRPr="0006344B" w:rsidR="0006344B" w:rsidP="0006344B" w:rsidRDefault="0006344B" w14:paraId="3926856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64C8CDC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с ошибкой в количестве '(' и '0':</w:t>
      </w:r>
      <w:proofErr w:type="gramEnd"/>
    </w:p>
    <w:p w:rsidRPr="0006344B" w:rsidR="0006344B" w:rsidP="0006344B" w:rsidRDefault="0006344B" w14:paraId="5AC1481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test_05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"((00000-11)"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08CE6F9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6A0469C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05: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61CDCEA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507DED4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MP(test_05);</w:t>
      </w:r>
    </w:p>
    <w:p w:rsidRPr="0006344B" w:rsidR="0006344B" w:rsidP="0006344B" w:rsidRDefault="0006344B" w14:paraId="6BB9E25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6A8E68F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18E3D9B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23DE523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12E57A7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05: ===</w:t>
      </w:r>
    </w:p>
    <w:p w:rsidRPr="0006344B" w:rsidR="0006344B" w:rsidP="0006344B" w:rsidRDefault="0006344B" w14:paraId="52E5622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0B7375E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Ошибка: в позиции 7 неожидаемый символ 0</w:t>
      </w:r>
    </w:p>
    <w:p w:rsidRPr="0006344B" w:rsidR="0006344B" w:rsidP="0006344B" w:rsidRDefault="0006344B" w14:paraId="50BA2B1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3F5214A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4AE4E0C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с ошибкой в количестве '1' и ')':</w:t>
      </w:r>
      <w:proofErr w:type="gramEnd"/>
    </w:p>
    <w:p w:rsidRPr="0006344B" w:rsidR="0006344B" w:rsidP="0006344B" w:rsidRDefault="0006344B" w14:paraId="2434962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test_06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"((0000-1111)"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07547A0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0E8057E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06: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5043CB0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6298887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MP(test_06);</w:t>
      </w:r>
    </w:p>
    <w:p w:rsidRPr="0006344B" w:rsidR="0006344B" w:rsidP="0006344B" w:rsidRDefault="0006344B" w14:paraId="0745931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6E1590C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316B89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6537F28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1049288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06: ===</w:t>
      </w:r>
    </w:p>
    <w:p w:rsidRPr="0006344B" w:rsidR="0006344B" w:rsidP="0006344B" w:rsidRDefault="0006344B" w14:paraId="6DFB9E2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67DF3D5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Ошибка: в позиции 13 неожидаемый символ \0</w:t>
      </w:r>
    </w:p>
    <w:p w:rsidRPr="0006344B" w:rsidR="0006344B" w:rsidP="0006344B" w:rsidRDefault="0006344B" w14:paraId="2DD104B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51318B3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460B744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c ошибкой последовательности №1:</w:t>
      </w:r>
    </w:p>
    <w:p w:rsidRPr="0006344B" w:rsidR="0006344B" w:rsidP="0006344B" w:rsidRDefault="0006344B" w14:paraId="70DF9E5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23874E2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test_07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"-11)(00"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4E871B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6639A94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07: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144A5D2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0A5BDD5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MP(test_07);</w:t>
      </w:r>
    </w:p>
    <w:p w:rsidRPr="0006344B" w:rsidR="0006344B" w:rsidP="0006344B" w:rsidRDefault="0006344B" w14:paraId="738610E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1670368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637805D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0170B2F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463F29E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77143B8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07: ===</w:t>
      </w:r>
    </w:p>
    <w:p w:rsidRPr="0006344B" w:rsidR="0006344B" w:rsidP="0006344B" w:rsidRDefault="0006344B" w14:paraId="3B7B4B8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6CBF03C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Ошибка: в позиции 5 неожидаемый символ (</w:t>
      </w:r>
      <w:proofErr w:type="gramEnd"/>
    </w:p>
    <w:p w:rsidRPr="0006344B" w:rsidR="0006344B" w:rsidP="0006344B" w:rsidRDefault="0006344B" w14:paraId="23B244B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30CCCB9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51CDAEA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c ошибкой последовательности №2:</w:t>
      </w:r>
    </w:p>
    <w:p w:rsidRPr="0006344B" w:rsidR="0006344B" w:rsidP="0006344B" w:rsidRDefault="0006344B" w14:paraId="3A0FF5F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048F6CE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proofErr w:type="gram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test_08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"11)-"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  <w:proofErr w:type="gramEnd"/>
    </w:p>
    <w:p w:rsidRPr="0006344B" w:rsidR="0006344B" w:rsidP="0006344B" w:rsidRDefault="0006344B" w14:paraId="5630AD6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4678301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08: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6182907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3D21F45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MP(test_08);</w:t>
      </w:r>
    </w:p>
    <w:p w:rsidRPr="0006344B" w:rsidR="0006344B" w:rsidP="0006344B" w:rsidRDefault="0006344B" w14:paraId="2BA226A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2EC6D0E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6F368AE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3EFB046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17AD93B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73ECE5F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08: ===</w:t>
      </w:r>
    </w:p>
    <w:p w:rsidRPr="0006344B" w:rsidR="0006344B" w:rsidP="0006344B" w:rsidRDefault="0006344B" w14:paraId="0DE4B5B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2461814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Ошибка: в позиции 1 неожидаемый символ 1</w:t>
      </w:r>
    </w:p>
    <w:p w:rsidRPr="0006344B" w:rsidR="0006344B" w:rsidP="0006344B" w:rsidRDefault="0006344B" w14:paraId="66204FF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5042A8C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497F4EE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с ошибкой 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на</w:t>
      </w:r>
      <w:proofErr w:type="gramEnd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 наверное расположение '-':</w:t>
      </w:r>
    </w:p>
    <w:p w:rsidRPr="0006344B" w:rsidR="0006344B" w:rsidP="0006344B" w:rsidRDefault="0006344B" w14:paraId="2DBF0D7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3725BE7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test_09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"(0-011)"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6B62F1B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5C8FE3C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09: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02F2C34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665168D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MP(test_09);</w:t>
      </w:r>
    </w:p>
    <w:p w:rsidRPr="0006344B" w:rsidR="0006344B" w:rsidP="0006344B" w:rsidRDefault="0006344B" w14:paraId="680A4E5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51D31AB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3593B0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7CCAB96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1921983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33F63C9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09: ===</w:t>
      </w:r>
    </w:p>
    <w:p w:rsidRPr="0006344B" w:rsidR="0006344B" w:rsidP="0006344B" w:rsidRDefault="0006344B" w14:paraId="296FEF7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28901A6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Ошибка: в позиции 3 неожидаемый символ -</w:t>
      </w:r>
    </w:p>
    <w:p w:rsidRPr="0006344B" w:rsidR="0006344B" w:rsidP="0006344B" w:rsidRDefault="0006344B" w14:paraId="7194DBD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171334D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77BCB57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на ошибочную </w:t>
      </w:r>
      <w:proofErr w:type="spell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последоватнльность</w:t>
      </w:r>
      <w:proofErr w:type="spellEnd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 '(' и '0'</w:t>
      </w:r>
      <w:proofErr w:type="gramEnd"/>
    </w:p>
    <w:p w:rsidRPr="0006344B" w:rsidR="0006344B" w:rsidP="0006344B" w:rsidRDefault="0006344B" w14:paraId="769D0D3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6A64056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test_10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"00(-11)"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54CD245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732A2B6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10: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1231BE6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4C834D8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MP(test_10);</w:t>
      </w:r>
    </w:p>
    <w:p w:rsidRPr="0006344B" w:rsidR="0006344B" w:rsidP="0006344B" w:rsidRDefault="0006344B" w14:paraId="36FEB5B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5E72715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5E44EDA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43359C1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30D7AA6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483CF59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10: ===</w:t>
      </w:r>
    </w:p>
    <w:p w:rsidRPr="0006344B" w:rsidR="0006344B" w:rsidP="0006344B" w:rsidRDefault="0006344B" w14:paraId="7196D06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70A462F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Ошибка: в позиции 1 неожидаемый символ 0</w:t>
      </w:r>
    </w:p>
    <w:p w:rsidRPr="0006344B" w:rsidR="0006344B" w:rsidP="0006344B" w:rsidRDefault="0006344B" w14:paraId="34FF1C9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79B351F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2F7CC0D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на ошибочную </w:t>
      </w:r>
      <w:proofErr w:type="spell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последоватнльность</w:t>
      </w:r>
      <w:proofErr w:type="spellEnd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 ')' и '1'</w:t>
      </w:r>
      <w:proofErr w:type="gramEnd"/>
    </w:p>
    <w:p w:rsidRPr="0006344B" w:rsidR="0006344B" w:rsidP="0006344B" w:rsidRDefault="0006344B" w14:paraId="6D072C0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1B9A8C4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test_11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"(00-)11"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8A2191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3CC24BB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11: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6BD18F9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1CBC6B2F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lastRenderedPageBreak/>
        <w:t>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MP(test_11);</w:t>
      </w:r>
    </w:p>
    <w:p w:rsidRPr="0006344B" w:rsidR="0006344B" w:rsidP="0006344B" w:rsidRDefault="0006344B" w14:paraId="238601F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017E21C0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0F3CABC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2BFE599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5B08B5D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2D7C7EF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11: ===</w:t>
      </w:r>
    </w:p>
    <w:p w:rsidRPr="0006344B" w:rsidR="0006344B" w:rsidP="0006344B" w:rsidRDefault="0006344B" w14:paraId="16DEB4A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6E48D80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Ошибка: в позиции 5 неожидаемый символ</w:t>
      </w:r>
      <w:proofErr w:type="gramStart"/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 )</w:t>
      </w:r>
      <w:proofErr w:type="gramEnd"/>
    </w:p>
    <w:p w:rsidRPr="0006344B" w:rsidR="0006344B" w:rsidP="0006344B" w:rsidRDefault="0006344B" w14:paraId="0AD9C6F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2A9D60F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375EF4B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с ошибкой на сторонние символы в начале:</w:t>
      </w:r>
    </w:p>
    <w:p w:rsidRPr="0006344B" w:rsidR="0006344B" w:rsidP="0006344B" w:rsidRDefault="0006344B" w14:paraId="4B1F511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10C4B30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test_12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"+(00-11)"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65F9C3D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78BCEFF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12: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5023141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743CFDB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MP(test_12);</w:t>
      </w:r>
    </w:p>
    <w:p w:rsidRPr="0006344B" w:rsidR="0006344B" w:rsidP="0006344B" w:rsidRDefault="0006344B" w14:paraId="1F3B140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29F14D6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92A027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6956A88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562C75D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02CE1CD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12: ===</w:t>
      </w:r>
    </w:p>
    <w:p w:rsidRPr="0006344B" w:rsidR="0006344B" w:rsidP="0006344B" w:rsidRDefault="0006344B" w14:paraId="664355A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2531A52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Ошибка: в позиции 1 неожидаемый символ +</w:t>
      </w:r>
    </w:p>
    <w:p w:rsidRPr="0006344B" w:rsidR="0006344B" w:rsidP="0006344B" w:rsidRDefault="0006344B" w14:paraId="1A96511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0C0E6F19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2E35F45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с ошибкой на сторонние символы в середине:</w:t>
      </w:r>
    </w:p>
    <w:p w:rsidRPr="0006344B" w:rsidR="0006344B" w:rsidP="0006344B" w:rsidRDefault="0006344B" w14:paraId="7DF4E37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2C615B1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test_13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"(00+-11)"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4FB30F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752C143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13: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1DA6542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3E0EDC4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MP(test_13);</w:t>
      </w:r>
    </w:p>
    <w:p w:rsidRPr="0006344B" w:rsidR="0006344B" w:rsidP="0006344B" w:rsidRDefault="0006344B" w14:paraId="3041E39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7F00904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3923B51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1CF50C9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722B00A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3868DF2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13: ===</w:t>
      </w:r>
    </w:p>
    <w:p w:rsidRPr="0006344B" w:rsidR="0006344B" w:rsidP="0006344B" w:rsidRDefault="0006344B" w14:paraId="42C6D79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3049E23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Ошибка: в позиции 4 неожидаемый символ +</w:t>
      </w:r>
    </w:p>
    <w:p w:rsidRPr="0006344B" w:rsidR="0006344B" w:rsidP="0006344B" w:rsidRDefault="0006344B" w14:paraId="6E1831B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0B54F95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602347A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с ошибкой на сторонние символы в конце:</w:t>
      </w:r>
    </w:p>
    <w:p w:rsidRPr="0006344B" w:rsidR="0006344B" w:rsidP="0006344B" w:rsidRDefault="0006344B" w14:paraId="54E11D2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131B7C2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test_14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"(00-11)+"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31126E5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54C183D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14: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2DE403A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3A90478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MP(test_14);</w:t>
      </w:r>
    </w:p>
    <w:p w:rsidRPr="0006344B" w:rsidR="0006344B" w:rsidP="0006344B" w:rsidRDefault="0006344B" w14:paraId="62431CDC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71F6B8C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lastRenderedPageBreak/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FD3FE3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5FABA35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49E398E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4822968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14: ===</w:t>
      </w:r>
    </w:p>
    <w:p w:rsidRPr="0006344B" w:rsidR="0006344B" w:rsidP="0006344B" w:rsidRDefault="0006344B" w14:paraId="16287F21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07256165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Ошибка: в позиции 8 неожидаемый символ +</w:t>
      </w:r>
    </w:p>
    <w:p w:rsidRPr="0006344B" w:rsidR="0006344B" w:rsidP="0006344B" w:rsidRDefault="0006344B" w14:paraId="5BE93A6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794DA5E8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//---------------------------------------------------------</w:t>
      </w:r>
    </w:p>
    <w:p w:rsidRPr="0006344B" w:rsidR="0006344B" w:rsidP="0006344B" w:rsidRDefault="0006344B" w14:paraId="5597B32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Тест с ошибкой на двойной минус:</w:t>
      </w:r>
    </w:p>
    <w:p w:rsidRPr="0006344B" w:rsidR="0006344B" w:rsidP="0006344B" w:rsidRDefault="0006344B" w14:paraId="384BA73E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510013B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string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test_15 =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eastAsia="ru-RU"/>
        </w:rPr>
        <w:t>"(00--11)"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34B3F2EB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329BF5C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r w:rsidRPr="0006344B">
        <w:rPr>
          <w:rFonts w:ascii="Consolas" w:hAnsi="Consolas" w:eastAsia="Times New Roman" w:cs="Consolas"/>
          <w:color w:val="50A14F"/>
          <w:sz w:val="21"/>
          <w:szCs w:val="21"/>
          <w:lang w:val="en-US" w:eastAsia="ru-RU"/>
        </w:rPr>
        <w:t>"=== Test 15: ==="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val="en-US"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;</w:t>
      </w:r>
    </w:p>
    <w:p w:rsidRPr="0006344B" w:rsidR="0006344B" w:rsidP="0006344B" w:rsidRDefault="0006344B" w14:paraId="7D34F5C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</w:pPr>
    </w:p>
    <w:p w:rsidRPr="0006344B" w:rsidR="0006344B" w:rsidP="0006344B" w:rsidRDefault="0006344B" w14:paraId="541D698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val="en-US" w:eastAsia="ru-RU"/>
        </w:rPr>
        <w:t>    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MP(test_15);</w:t>
      </w:r>
    </w:p>
    <w:p w:rsidRPr="0006344B" w:rsidR="0006344B" w:rsidP="0006344B" w:rsidRDefault="0006344B" w14:paraId="0B4020A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1B751AC2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cout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&lt;&lt; 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std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::</w:t>
      </w:r>
      <w:proofErr w:type="spellStart"/>
      <w:r w:rsidRPr="0006344B">
        <w:rPr>
          <w:rFonts w:ascii="Consolas" w:hAnsi="Consolas" w:eastAsia="Times New Roman" w:cs="Consolas"/>
          <w:color w:val="C18401"/>
          <w:sz w:val="21"/>
          <w:szCs w:val="21"/>
          <w:lang w:eastAsia="ru-RU"/>
        </w:rPr>
        <w:t>endl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2974123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</w:p>
    <w:p w:rsidRPr="0006344B" w:rsidR="0006344B" w:rsidP="0006344B" w:rsidRDefault="0006344B" w14:paraId="3971DB6D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Вывод:</w:t>
      </w:r>
    </w:p>
    <w:p w:rsidRPr="0006344B" w:rsidR="0006344B" w:rsidP="0006344B" w:rsidRDefault="0006344B" w14:paraId="1D7B270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660EA0C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     === Test 15 ===</w:t>
      </w:r>
    </w:p>
    <w:p w:rsidRPr="0006344B" w:rsidR="0006344B" w:rsidP="0006344B" w:rsidRDefault="0006344B" w14:paraId="4F904CB7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7014F136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r w:rsidRPr="0006344B">
        <w:rPr>
          <w:rFonts w:ascii="Consolas" w:hAnsi="Consolas" w:eastAsia="Times New Roman" w:cs="Consolas"/>
          <w:i/>
          <w:iCs/>
          <w:color w:val="A0A1A7"/>
          <w:sz w:val="21"/>
          <w:szCs w:val="21"/>
          <w:lang w:eastAsia="ru-RU"/>
        </w:rPr>
        <w:t>// Ошибка: в позиции 5 неожидаемый символ -</w:t>
      </w:r>
    </w:p>
    <w:p w:rsidRPr="0006344B" w:rsidR="0006344B" w:rsidP="0006344B" w:rsidRDefault="0006344B" w14:paraId="06971CD3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</w:p>
    <w:p w:rsidRPr="0006344B" w:rsidR="0006344B" w:rsidP="0006344B" w:rsidRDefault="0006344B" w14:paraId="27418464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   </w:t>
      </w:r>
      <w:proofErr w:type="spellStart"/>
      <w:r w:rsidRPr="0006344B">
        <w:rPr>
          <w:rFonts w:ascii="Consolas" w:hAnsi="Consolas" w:eastAsia="Times New Roman" w:cs="Consolas"/>
          <w:color w:val="A626A4"/>
          <w:sz w:val="21"/>
          <w:szCs w:val="21"/>
          <w:lang w:eastAsia="ru-RU"/>
        </w:rPr>
        <w:t>return</w:t>
      </w:r>
      <w:proofErr w:type="spellEnd"/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 </w:t>
      </w:r>
      <w:r w:rsidRPr="0006344B">
        <w:rPr>
          <w:rFonts w:ascii="Consolas" w:hAnsi="Consolas" w:eastAsia="Times New Roman" w:cs="Consolas"/>
          <w:color w:val="986801"/>
          <w:sz w:val="21"/>
          <w:szCs w:val="21"/>
          <w:lang w:eastAsia="ru-RU"/>
        </w:rPr>
        <w:t>0</w:t>
      </w: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;</w:t>
      </w:r>
    </w:p>
    <w:p w:rsidRPr="0006344B" w:rsidR="0006344B" w:rsidP="0006344B" w:rsidRDefault="0006344B" w14:paraId="46AE40AA" w14:textId="77777777"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</w:pPr>
      <w:r w:rsidRPr="0006344B">
        <w:rPr>
          <w:rFonts w:ascii="Consolas" w:hAnsi="Consolas" w:eastAsia="Times New Roman" w:cs="Consolas"/>
          <w:color w:val="5C5C5C"/>
          <w:sz w:val="21"/>
          <w:szCs w:val="21"/>
          <w:lang w:eastAsia="ru-RU"/>
        </w:rPr>
        <w:t>}</w:t>
      </w:r>
    </w:p>
    <w:p w:rsidRPr="00A06A60" w:rsidR="00D67325" w:rsidP="002F1355" w:rsidRDefault="00787F1C" w14:paraId="1BD1D8A5" w14:textId="77777777">
      <w:pPr>
        <w:pStyle w:val="a3"/>
        <w:rPr>
          <w:bCs/>
          <w:sz w:val="40"/>
          <w:szCs w:val="40"/>
        </w:rPr>
      </w:pPr>
      <w:r>
        <w:rPr>
          <w:b/>
          <w:sz w:val="40"/>
          <w:szCs w:val="40"/>
        </w:rPr>
        <w:br/>
      </w:r>
      <w:r w:rsidRPr="002F1355" w:rsidR="00AA3F0A">
        <w:rPr>
          <w:b/>
          <w:sz w:val="40"/>
          <w:szCs w:val="40"/>
        </w:rPr>
        <w:br/>
      </w:r>
      <w:r w:rsidRPr="002F1355" w:rsidR="00AA3F0A">
        <w:rPr>
          <w:b/>
          <w:sz w:val="40"/>
          <w:szCs w:val="40"/>
        </w:rPr>
        <w:t>5. Краткое описание работы подпрограммы, реализующей МП автомат, и программы распознавания цепочек языка</w:t>
      </w:r>
      <w:r w:rsidR="00D67325">
        <w:rPr>
          <w:b/>
          <w:sz w:val="40"/>
          <w:szCs w:val="40"/>
        </w:rPr>
        <w:t xml:space="preserve">. </w:t>
      </w:r>
      <w:r w:rsidR="00A06A60">
        <w:rPr>
          <w:b/>
          <w:sz w:val="40"/>
          <w:szCs w:val="40"/>
        </w:rPr>
        <w:br/>
      </w:r>
      <w:r w:rsidR="00D67325">
        <w:rPr>
          <w:b/>
          <w:sz w:val="40"/>
          <w:szCs w:val="40"/>
        </w:rPr>
        <w:br/>
      </w:r>
      <w:r w:rsidRPr="00A06A60" w:rsidR="00D67325">
        <w:rPr>
          <w:bCs/>
          <w:sz w:val="40"/>
          <w:szCs w:val="40"/>
        </w:rPr>
        <w:t>Разбиваем программу на три блока.</w:t>
      </w:r>
      <w:r w:rsidRPr="00A06A60" w:rsidR="00D67325">
        <w:rPr>
          <w:bCs/>
          <w:sz w:val="40"/>
          <w:szCs w:val="40"/>
        </w:rPr>
        <w:br/>
      </w:r>
      <w:r w:rsidRPr="00A06A60" w:rsidR="00D67325">
        <w:rPr>
          <w:bCs/>
          <w:sz w:val="40"/>
          <w:szCs w:val="40"/>
        </w:rPr>
        <w:br/>
      </w:r>
      <w:proofErr w:type="gramStart"/>
      <w:r w:rsidRPr="00A06A60" w:rsidR="00D67325">
        <w:rPr>
          <w:bCs/>
          <w:sz w:val="40"/>
          <w:szCs w:val="40"/>
        </w:rPr>
        <w:t>Первый блок отвечает за считывание (</w:t>
      </w:r>
      <w:r w:rsidRPr="00A06A60" w:rsidR="00D67325">
        <w:rPr>
          <w:bCs/>
          <w:sz w:val="40"/>
          <w:szCs w:val="40"/>
          <w:vertAlign w:val="superscript"/>
          <w:lang w:val="en-US"/>
        </w:rPr>
        <w:t>n</w:t>
      </w:r>
      <w:r w:rsidRPr="00A06A60" w:rsidR="00D67325">
        <w:rPr>
          <w:bCs/>
          <w:sz w:val="40"/>
          <w:szCs w:val="40"/>
        </w:rPr>
        <w:t xml:space="preserve"> 0</w:t>
      </w:r>
      <w:r w:rsidRPr="00A06A60" w:rsidR="00D67325">
        <w:rPr>
          <w:bCs/>
          <w:sz w:val="40"/>
          <w:szCs w:val="40"/>
          <w:vertAlign w:val="superscript"/>
        </w:rPr>
        <w:t>2</w:t>
      </w:r>
      <w:r w:rsidRPr="00A06A60" w:rsidR="00D67325">
        <w:rPr>
          <w:bCs/>
          <w:sz w:val="40"/>
          <w:szCs w:val="40"/>
          <w:vertAlign w:val="superscript"/>
          <w:lang w:val="en-US"/>
        </w:rPr>
        <w:t>n</w:t>
      </w:r>
      <w:r w:rsidRPr="00A06A60" w:rsidR="00A043B8">
        <w:rPr>
          <w:bCs/>
          <w:sz w:val="40"/>
          <w:szCs w:val="40"/>
          <w:vertAlign w:val="superscript"/>
        </w:rPr>
        <w:t xml:space="preserve"> </w:t>
      </w:r>
      <w:r w:rsidRPr="00A06A60" w:rsidR="00A043B8">
        <w:rPr>
          <w:bCs/>
          <w:sz w:val="40"/>
          <w:szCs w:val="40"/>
        </w:rPr>
        <w:t xml:space="preserve">  (1)</w:t>
      </w:r>
      <w:r w:rsidRPr="00A06A60" w:rsidR="00D67325">
        <w:rPr>
          <w:bCs/>
          <w:sz w:val="40"/>
          <w:szCs w:val="40"/>
        </w:rPr>
        <w:br/>
      </w:r>
      <w:r w:rsidRPr="00A06A60" w:rsidR="00D67325">
        <w:rPr>
          <w:bCs/>
          <w:sz w:val="40"/>
          <w:szCs w:val="40"/>
        </w:rPr>
        <w:t>Второй блок отвечает за считывание  ‘-‘</w:t>
      </w:r>
      <w:r w:rsidRPr="00A06A60" w:rsidR="00A043B8">
        <w:rPr>
          <w:bCs/>
          <w:sz w:val="40"/>
          <w:szCs w:val="40"/>
        </w:rPr>
        <w:t xml:space="preserve">         (2)</w:t>
      </w:r>
      <w:proofErr w:type="gramEnd"/>
    </w:p>
    <w:p w:rsidRPr="00A06A60" w:rsidR="003E611C" w:rsidP="002F1355" w:rsidRDefault="00D67325" w14:paraId="493CD035" w14:textId="77777777">
      <w:pPr>
        <w:pStyle w:val="a3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>Третий блок отвечает за считывание 1</w:t>
      </w:r>
      <w:r w:rsidRPr="00A06A60">
        <w:rPr>
          <w:bCs/>
          <w:sz w:val="40"/>
          <w:szCs w:val="40"/>
          <w:vertAlign w:val="superscript"/>
        </w:rPr>
        <w:t>2</w:t>
      </w:r>
      <w:r w:rsidRPr="00A06A60">
        <w:rPr>
          <w:bCs/>
          <w:sz w:val="40"/>
          <w:szCs w:val="40"/>
          <w:vertAlign w:val="superscript"/>
          <w:lang w:val="en-US"/>
        </w:rPr>
        <w:t>n</w:t>
      </w:r>
      <w:proofErr w:type="gramStart"/>
      <w:r w:rsidRPr="00A06A60">
        <w:rPr>
          <w:bCs/>
          <w:sz w:val="40"/>
          <w:szCs w:val="40"/>
        </w:rPr>
        <w:t xml:space="preserve"> )</w:t>
      </w:r>
      <w:proofErr w:type="gramEnd"/>
      <w:r w:rsidRPr="00A06A60">
        <w:rPr>
          <w:bCs/>
          <w:sz w:val="40"/>
          <w:szCs w:val="40"/>
          <w:vertAlign w:val="superscript"/>
          <w:lang w:val="en-US"/>
        </w:rPr>
        <w:t>n</w:t>
      </w:r>
      <w:r w:rsidRPr="00A06A60" w:rsidR="00A043B8">
        <w:rPr>
          <w:bCs/>
          <w:sz w:val="40"/>
          <w:szCs w:val="40"/>
        </w:rPr>
        <w:t xml:space="preserve">     (3)</w:t>
      </w:r>
      <w:r w:rsidRPr="00A06A60">
        <w:rPr>
          <w:bCs/>
          <w:sz w:val="40"/>
          <w:szCs w:val="40"/>
        </w:rPr>
        <w:br/>
      </w:r>
      <w:r w:rsidRPr="00A06A60">
        <w:rPr>
          <w:bCs/>
          <w:sz w:val="40"/>
          <w:szCs w:val="40"/>
        </w:rPr>
        <w:t>Между каждым блоком настроены связи:</w:t>
      </w:r>
      <w:r w:rsidRPr="00A06A60">
        <w:rPr>
          <w:bCs/>
          <w:sz w:val="40"/>
          <w:szCs w:val="40"/>
        </w:rPr>
        <w:br/>
      </w:r>
      <w:r w:rsidRPr="00A06A60">
        <w:rPr>
          <w:bCs/>
          <w:sz w:val="40"/>
          <w:szCs w:val="40"/>
        </w:rPr>
        <w:t xml:space="preserve">Если 1 активирован, то далее </w:t>
      </w:r>
      <w:r w:rsidRPr="00A06A60" w:rsidR="00A043B8">
        <w:rPr>
          <w:bCs/>
          <w:sz w:val="40"/>
          <w:szCs w:val="40"/>
        </w:rPr>
        <w:t>1</w:t>
      </w:r>
      <w:r w:rsidRPr="00A06A60">
        <w:rPr>
          <w:bCs/>
          <w:sz w:val="40"/>
          <w:szCs w:val="40"/>
        </w:rPr>
        <w:t xml:space="preserve"> быть не может</w:t>
      </w:r>
      <w:r w:rsidRPr="00A06A60" w:rsidR="00A043B8">
        <w:rPr>
          <w:bCs/>
          <w:sz w:val="40"/>
          <w:szCs w:val="40"/>
        </w:rPr>
        <w:t>, но может быть активирован 2</w:t>
      </w:r>
      <w:proofErr w:type="gramStart"/>
      <w:r w:rsidRPr="00A06A60" w:rsidR="00A043B8">
        <w:rPr>
          <w:bCs/>
          <w:sz w:val="40"/>
          <w:szCs w:val="40"/>
        </w:rPr>
        <w:br/>
      </w:r>
      <w:r w:rsidRPr="00A06A60" w:rsidR="00A043B8">
        <w:rPr>
          <w:bCs/>
          <w:sz w:val="40"/>
          <w:szCs w:val="40"/>
        </w:rPr>
        <w:t>Е</w:t>
      </w:r>
      <w:proofErr w:type="gramEnd"/>
      <w:r w:rsidRPr="00A06A60" w:rsidR="00A043B8">
        <w:rPr>
          <w:bCs/>
          <w:sz w:val="40"/>
          <w:szCs w:val="40"/>
        </w:rPr>
        <w:t xml:space="preserve">сли 2 активирован, то далее 1 и 2 быть не может, но </w:t>
      </w:r>
      <w:r w:rsidRPr="00A06A60" w:rsidR="00A043B8">
        <w:rPr>
          <w:bCs/>
          <w:sz w:val="40"/>
          <w:szCs w:val="40"/>
        </w:rPr>
        <w:lastRenderedPageBreak/>
        <w:t>может быть активирован 3</w:t>
      </w:r>
      <w:r w:rsidRPr="00A06A60" w:rsidR="00A043B8">
        <w:rPr>
          <w:bCs/>
          <w:sz w:val="40"/>
          <w:szCs w:val="40"/>
        </w:rPr>
        <w:br/>
      </w:r>
      <w:r w:rsidRPr="00A06A60" w:rsidR="00A043B8">
        <w:rPr>
          <w:bCs/>
          <w:sz w:val="40"/>
          <w:szCs w:val="40"/>
        </w:rPr>
        <w:t>Если 3 активирован, то уже был активирован 2, и далее ни 1, ни 2, ни 3 не могут быть активированными.</w:t>
      </w:r>
      <w:r w:rsidRPr="00A06A60" w:rsidR="00A043B8">
        <w:rPr>
          <w:bCs/>
          <w:sz w:val="40"/>
          <w:szCs w:val="40"/>
        </w:rPr>
        <w:br/>
      </w:r>
      <w:r w:rsidRPr="00A06A60">
        <w:rPr>
          <w:bCs/>
          <w:sz w:val="40"/>
          <w:szCs w:val="40"/>
        </w:rPr>
        <w:br/>
      </w:r>
      <w:r w:rsidRPr="00A06A60">
        <w:rPr>
          <w:bCs/>
          <w:sz w:val="40"/>
          <w:szCs w:val="40"/>
        </w:rPr>
        <w:br/>
      </w:r>
      <w:r w:rsidRPr="00A06A60" w:rsidR="00AA3F0A">
        <w:rPr>
          <w:bCs/>
          <w:sz w:val="40"/>
          <w:szCs w:val="40"/>
        </w:rPr>
        <w:br/>
      </w:r>
      <w:r w:rsidRPr="00A06A60" w:rsidR="003E611C">
        <w:rPr>
          <w:bCs/>
          <w:sz w:val="40"/>
          <w:szCs w:val="40"/>
        </w:rPr>
        <w:t>1. На вход поступает строка</w:t>
      </w:r>
    </w:p>
    <w:p w:rsidRPr="00A06A60" w:rsidR="0038399F" w:rsidP="002F1355" w:rsidRDefault="003E611C" w14:paraId="681D35CC" w14:textId="77777777">
      <w:pPr>
        <w:pStyle w:val="a3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 xml:space="preserve">2. </w:t>
      </w:r>
      <w:r w:rsidRPr="00A06A60" w:rsidR="0038399F">
        <w:rPr>
          <w:bCs/>
          <w:sz w:val="40"/>
          <w:szCs w:val="40"/>
        </w:rPr>
        <w:t>Начинаем проходиться по ней в цикле</w:t>
      </w:r>
    </w:p>
    <w:p w:rsidRPr="00A06A60" w:rsidR="0038399F" w:rsidP="002F1355" w:rsidRDefault="0038399F" w14:paraId="78FBD562" w14:textId="77777777">
      <w:pPr>
        <w:pStyle w:val="a3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 xml:space="preserve">3. </w:t>
      </w:r>
      <w:proofErr w:type="gramStart"/>
      <w:r w:rsidRPr="00A06A60">
        <w:rPr>
          <w:bCs/>
          <w:sz w:val="40"/>
          <w:szCs w:val="40"/>
        </w:rPr>
        <w:t>Ищем ‘(’, если такой есть</w:t>
      </w:r>
      <w:r w:rsidRPr="00A06A60" w:rsidR="00D67325">
        <w:rPr>
          <w:bCs/>
          <w:sz w:val="40"/>
          <w:szCs w:val="40"/>
        </w:rPr>
        <w:t>, то активируем первый блок</w:t>
      </w:r>
      <w:r w:rsidRPr="00A06A60" w:rsidR="00D67325">
        <w:rPr>
          <w:bCs/>
          <w:sz w:val="40"/>
          <w:szCs w:val="40"/>
        </w:rPr>
        <w:br/>
      </w:r>
      <w:proofErr w:type="gramEnd"/>
    </w:p>
    <w:p w:rsidRPr="00A06A60" w:rsidR="003C0C4C" w:rsidP="0038399F" w:rsidRDefault="0038399F" w14:paraId="41E7F501" w14:textId="77777777">
      <w:pPr>
        <w:pStyle w:val="a3"/>
        <w:ind w:firstLine="708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 xml:space="preserve">3.1. </w:t>
      </w:r>
      <w:proofErr w:type="gramStart"/>
      <w:r w:rsidRPr="00A06A60">
        <w:rPr>
          <w:bCs/>
          <w:sz w:val="40"/>
          <w:szCs w:val="40"/>
        </w:rPr>
        <w:t>Если мы такой нашли, то считываем все символы</w:t>
      </w:r>
      <w:r w:rsidRPr="00A06A60" w:rsidR="003C0C4C">
        <w:rPr>
          <w:bCs/>
          <w:sz w:val="40"/>
          <w:szCs w:val="40"/>
        </w:rPr>
        <w:t xml:space="preserve"> ‘(’ и считаем их.</w:t>
      </w:r>
      <w:r w:rsidRPr="00A06A60" w:rsidR="00D67325">
        <w:rPr>
          <w:bCs/>
          <w:sz w:val="40"/>
          <w:szCs w:val="40"/>
        </w:rPr>
        <w:br/>
      </w:r>
      <w:proofErr w:type="gramEnd"/>
    </w:p>
    <w:p w:rsidRPr="00A06A60" w:rsidR="003C0C4C" w:rsidP="00A043B8" w:rsidRDefault="003C0C4C" w14:paraId="0A9809E2" w14:textId="77777777">
      <w:pPr>
        <w:pStyle w:val="a3"/>
        <w:ind w:firstLine="708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>3.2. Далее проверяем, что следующий символ – ‘0’</w:t>
      </w:r>
      <w:r w:rsidRPr="00A06A60" w:rsidR="00D67325">
        <w:rPr>
          <w:bCs/>
          <w:sz w:val="40"/>
          <w:szCs w:val="40"/>
        </w:rPr>
        <w:br/>
      </w:r>
    </w:p>
    <w:p w:rsidRPr="00A06A60" w:rsidR="00D67325" w:rsidP="003C0C4C" w:rsidRDefault="003C0C4C" w14:paraId="0222A657" w14:textId="77777777">
      <w:pPr>
        <w:pStyle w:val="a3"/>
        <w:ind w:firstLine="708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>3.3. Если всё верно, то считываем и считаем все ‘0’</w:t>
      </w:r>
      <w:r w:rsidRPr="00A06A60" w:rsidR="00D67325">
        <w:rPr>
          <w:bCs/>
          <w:sz w:val="40"/>
          <w:szCs w:val="40"/>
        </w:rPr>
        <w:br/>
      </w:r>
    </w:p>
    <w:p w:rsidRPr="00A06A60" w:rsidR="00A043B8" w:rsidP="00D67325" w:rsidRDefault="00D67325" w14:paraId="0EF32605" w14:textId="77777777">
      <w:pPr>
        <w:pStyle w:val="a3"/>
        <w:ind w:firstLine="708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 xml:space="preserve">3.4. </w:t>
      </w:r>
      <w:proofErr w:type="gramStart"/>
      <w:r w:rsidRPr="00A06A60">
        <w:rPr>
          <w:bCs/>
          <w:sz w:val="40"/>
          <w:szCs w:val="40"/>
        </w:rPr>
        <w:t xml:space="preserve">Если всё сходится и ‘0’ в два раза больше, чем ‘(’ и они стоят в нужной последовательности, то  показываем, что блок </w:t>
      </w:r>
      <w:r w:rsidRPr="00A06A60" w:rsidR="00A043B8">
        <w:rPr>
          <w:bCs/>
          <w:sz w:val="40"/>
          <w:szCs w:val="40"/>
        </w:rPr>
        <w:t>завершен</w:t>
      </w:r>
      <w:r w:rsidRPr="00A06A60" w:rsidR="00A043B8">
        <w:rPr>
          <w:bCs/>
          <w:sz w:val="40"/>
          <w:szCs w:val="40"/>
        </w:rPr>
        <w:br/>
      </w:r>
      <w:r w:rsidRPr="00A06A60" w:rsidR="00A043B8">
        <w:rPr>
          <w:bCs/>
          <w:sz w:val="40"/>
          <w:szCs w:val="40"/>
        </w:rPr>
        <w:br/>
      </w:r>
      <w:r w:rsidRPr="00A06A60" w:rsidR="00A043B8">
        <w:rPr>
          <w:bCs/>
          <w:sz w:val="40"/>
          <w:szCs w:val="40"/>
        </w:rPr>
        <w:t>4.</w:t>
      </w:r>
      <w:proofErr w:type="gramEnd"/>
      <w:r w:rsidRPr="00A06A60" w:rsidR="00A043B8">
        <w:rPr>
          <w:bCs/>
          <w:sz w:val="40"/>
          <w:szCs w:val="40"/>
        </w:rPr>
        <w:t xml:space="preserve"> Ищем </w:t>
      </w:r>
      <w:r w:rsidRPr="00CC5C4C" w:rsidR="00A043B8">
        <w:rPr>
          <w:bCs/>
          <w:sz w:val="40"/>
          <w:szCs w:val="40"/>
        </w:rPr>
        <w:t>‘</w:t>
      </w:r>
      <w:proofErr w:type="gramStart"/>
      <w:r w:rsidRPr="00CC5C4C" w:rsidR="00A043B8">
        <w:rPr>
          <w:bCs/>
          <w:sz w:val="40"/>
          <w:szCs w:val="40"/>
        </w:rPr>
        <w:t>-’</w:t>
      </w:r>
      <w:proofErr w:type="gramEnd"/>
      <w:r w:rsidRPr="00A06A60" w:rsidR="00A043B8">
        <w:rPr>
          <w:bCs/>
          <w:sz w:val="40"/>
          <w:szCs w:val="40"/>
        </w:rPr>
        <w:t>, активируем второй блок</w:t>
      </w:r>
      <w:r w:rsidRPr="00A06A60" w:rsidR="00A043B8">
        <w:rPr>
          <w:bCs/>
          <w:sz w:val="40"/>
          <w:szCs w:val="40"/>
        </w:rPr>
        <w:br/>
      </w:r>
    </w:p>
    <w:p w:rsidRPr="00A06A60" w:rsidR="00110A0D" w:rsidP="00D67325" w:rsidRDefault="00A043B8" w14:paraId="2E402DE2" w14:textId="77777777">
      <w:pPr>
        <w:pStyle w:val="a3"/>
        <w:ind w:firstLine="708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>4.1</w:t>
      </w:r>
      <w:r w:rsidRPr="00A06A60" w:rsidR="00110A0D">
        <w:rPr>
          <w:bCs/>
          <w:sz w:val="40"/>
          <w:szCs w:val="40"/>
        </w:rPr>
        <w:t>.</w:t>
      </w:r>
      <w:r w:rsidRPr="00A06A60">
        <w:rPr>
          <w:bCs/>
          <w:sz w:val="40"/>
          <w:szCs w:val="40"/>
        </w:rPr>
        <w:t xml:space="preserve"> </w:t>
      </w:r>
      <w:r w:rsidRPr="00A06A60" w:rsidR="00110A0D">
        <w:rPr>
          <w:bCs/>
          <w:sz w:val="40"/>
          <w:szCs w:val="40"/>
        </w:rPr>
        <w:t>Считываем минус</w:t>
      </w:r>
      <w:r w:rsidRPr="00A06A60" w:rsidR="00110A0D">
        <w:rPr>
          <w:bCs/>
          <w:sz w:val="40"/>
          <w:szCs w:val="40"/>
        </w:rPr>
        <w:br/>
      </w:r>
      <w:r w:rsidRPr="00A06A60" w:rsidR="00110A0D">
        <w:rPr>
          <w:bCs/>
          <w:sz w:val="40"/>
          <w:szCs w:val="40"/>
        </w:rPr>
        <w:tab/>
      </w:r>
      <w:r w:rsidRPr="00A06A60" w:rsidR="00110A0D">
        <w:rPr>
          <w:bCs/>
          <w:sz w:val="40"/>
          <w:szCs w:val="40"/>
        </w:rPr>
        <w:t xml:space="preserve">4.2. Если третьего блока программы нет, то завершаем программу. </w:t>
      </w:r>
      <w:r w:rsidRPr="00A06A60" w:rsidR="00110A0D">
        <w:rPr>
          <w:bCs/>
          <w:sz w:val="40"/>
          <w:szCs w:val="40"/>
        </w:rPr>
        <w:br/>
      </w:r>
    </w:p>
    <w:p w:rsidRPr="00A06A60" w:rsidR="00110A0D" w:rsidP="00110A0D" w:rsidRDefault="00110A0D" w14:paraId="3B337DC5" w14:textId="77777777">
      <w:pPr>
        <w:pStyle w:val="a3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>5. Ищем ‘1’, если уже был активирован второй блок, то активируем третий</w:t>
      </w:r>
    </w:p>
    <w:p w:rsidRPr="00A06A60" w:rsidR="00110A0D" w:rsidP="00110A0D" w:rsidRDefault="00110A0D" w14:paraId="659E9F82" w14:textId="77777777">
      <w:pPr>
        <w:pStyle w:val="a3"/>
        <w:ind w:left="708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lastRenderedPageBreak/>
        <w:br/>
      </w:r>
      <w:r w:rsidRPr="00A06A60">
        <w:rPr>
          <w:bCs/>
          <w:sz w:val="40"/>
          <w:szCs w:val="40"/>
        </w:rPr>
        <w:t>5.1. Считываем все символы ‘1’, считаем их.</w:t>
      </w:r>
    </w:p>
    <w:p w:rsidRPr="00A06A60" w:rsidR="00110A0D" w:rsidP="00110A0D" w:rsidRDefault="00110A0D" w14:paraId="04AEB02A" w14:textId="77777777">
      <w:pPr>
        <w:pStyle w:val="a3"/>
        <w:ind w:left="708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 xml:space="preserve">5.2. </w:t>
      </w:r>
      <w:proofErr w:type="gramStart"/>
      <w:r w:rsidRPr="00A06A60">
        <w:rPr>
          <w:bCs/>
          <w:sz w:val="40"/>
          <w:szCs w:val="40"/>
        </w:rPr>
        <w:t>Далее проверяем, что следующий символ – ‘)’</w:t>
      </w:r>
      <w:proofErr w:type="gramEnd"/>
    </w:p>
    <w:p w:rsidRPr="00A06A60" w:rsidR="00110A0D" w:rsidP="00110A0D" w:rsidRDefault="00110A0D" w14:paraId="670239A5" w14:textId="77777777">
      <w:pPr>
        <w:pStyle w:val="a3"/>
        <w:ind w:left="708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 xml:space="preserve">5.3. </w:t>
      </w:r>
      <w:proofErr w:type="gramStart"/>
      <w:r w:rsidRPr="00A06A60">
        <w:rPr>
          <w:bCs/>
          <w:sz w:val="40"/>
          <w:szCs w:val="40"/>
        </w:rPr>
        <w:t xml:space="preserve">Если всё сходится и ‘1’ в два раза больше, чем ‘)’, то показываем, что блок завершен и завершаем программу. </w:t>
      </w:r>
      <w:proofErr w:type="gramEnd"/>
    </w:p>
    <w:p w:rsidRPr="00A06A60" w:rsidR="00110A0D" w:rsidP="00110A0D" w:rsidRDefault="00110A0D" w14:paraId="40E3EBDE" w14:textId="77777777">
      <w:pPr>
        <w:pStyle w:val="a3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>Таким образом, программа работает в случаях, когда:</w:t>
      </w:r>
      <w:r w:rsidRPr="00A06A60">
        <w:rPr>
          <w:bCs/>
          <w:sz w:val="40"/>
          <w:szCs w:val="40"/>
        </w:rPr>
        <w:br/>
      </w:r>
      <w:r w:rsidRPr="00A06A60">
        <w:rPr>
          <w:bCs/>
          <w:sz w:val="40"/>
          <w:szCs w:val="40"/>
        </w:rPr>
        <w:t>1. Есть первый блок, второй блок, третий блок</w:t>
      </w:r>
    </w:p>
    <w:p w:rsidRPr="00A06A60" w:rsidR="00110A0D" w:rsidP="00110A0D" w:rsidRDefault="00110A0D" w14:paraId="63BEC2A4" w14:textId="77777777">
      <w:pPr>
        <w:pStyle w:val="a3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>2. Есть первый блок, второй блок</w:t>
      </w:r>
    </w:p>
    <w:p w:rsidRPr="00A06A60" w:rsidR="00110A0D" w:rsidP="00110A0D" w:rsidRDefault="00110A0D" w14:paraId="5E57B196" w14:textId="77777777">
      <w:pPr>
        <w:pStyle w:val="a3"/>
        <w:rPr>
          <w:bCs/>
          <w:sz w:val="40"/>
          <w:szCs w:val="40"/>
        </w:rPr>
      </w:pPr>
      <w:r w:rsidRPr="00A06A60">
        <w:rPr>
          <w:bCs/>
          <w:sz w:val="40"/>
          <w:szCs w:val="40"/>
        </w:rPr>
        <w:t>3. Есть второй блок, третий блок</w:t>
      </w:r>
    </w:p>
    <w:p w:rsidRPr="003C0C4C" w:rsidR="0006344B" w:rsidP="00110A0D" w:rsidRDefault="00110A0D" w14:paraId="04348C03" w14:textId="77777777">
      <w:pPr>
        <w:pStyle w:val="a3"/>
        <w:rPr>
          <w:b/>
          <w:sz w:val="40"/>
          <w:szCs w:val="40"/>
        </w:rPr>
      </w:pPr>
      <w:r w:rsidRPr="00A06A60">
        <w:rPr>
          <w:bCs/>
          <w:sz w:val="40"/>
          <w:szCs w:val="40"/>
        </w:rPr>
        <w:t>4. Есть только второй блок</w:t>
      </w:r>
      <w:proofErr w:type="gramStart"/>
      <w:r w:rsidRPr="00A06A60">
        <w:rPr>
          <w:bCs/>
          <w:sz w:val="40"/>
          <w:szCs w:val="40"/>
        </w:rPr>
        <w:br/>
      </w:r>
      <w:r w:rsidRPr="00A06A60">
        <w:rPr>
          <w:bCs/>
          <w:sz w:val="40"/>
          <w:szCs w:val="40"/>
        </w:rPr>
        <w:br/>
      </w:r>
      <w:r w:rsidRPr="00A06A60">
        <w:rPr>
          <w:bCs/>
          <w:sz w:val="40"/>
          <w:szCs w:val="40"/>
        </w:rPr>
        <w:t>Т</w:t>
      </w:r>
      <w:proofErr w:type="gramEnd"/>
      <w:r w:rsidRPr="00A06A60">
        <w:rPr>
          <w:bCs/>
          <w:sz w:val="40"/>
          <w:szCs w:val="40"/>
        </w:rPr>
        <w:t>акже, заметим, что если при любой проверке условие не выполняется, то мы выводим ошибку с номером позиции и символом.</w:t>
      </w:r>
      <w:r>
        <w:rPr>
          <w:b/>
          <w:sz w:val="40"/>
          <w:szCs w:val="40"/>
        </w:rPr>
        <w:t xml:space="preserve"> </w:t>
      </w:r>
      <w:r w:rsidR="003E611C">
        <w:rPr>
          <w:b/>
          <w:sz w:val="40"/>
          <w:szCs w:val="40"/>
        </w:rPr>
        <w:br/>
      </w:r>
      <w:r w:rsidR="003E611C">
        <w:rPr>
          <w:b/>
          <w:sz w:val="40"/>
          <w:szCs w:val="40"/>
        </w:rPr>
        <w:br/>
      </w:r>
      <w:r w:rsidRPr="002F1355" w:rsidR="00AA3F0A">
        <w:rPr>
          <w:b/>
          <w:sz w:val="40"/>
          <w:szCs w:val="40"/>
        </w:rPr>
        <w:br/>
      </w:r>
      <w:r w:rsidRPr="002F1355" w:rsidR="00AA3F0A">
        <w:rPr>
          <w:b/>
          <w:sz w:val="40"/>
          <w:szCs w:val="40"/>
        </w:rPr>
        <w:t>6. Таблица тестирования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06344B" w:rsidTr="007E163F" w14:paraId="346A7FF4" w14:textId="77777777">
        <w:tc>
          <w:tcPr>
            <w:tcW w:w="4390" w:type="dxa"/>
          </w:tcPr>
          <w:p w:rsidR="0006344B" w:rsidP="002F1355" w:rsidRDefault="0006344B" w14:paraId="5D6AFA42" w14:textId="77777777">
            <w:pPr>
              <w:pStyle w:val="a3"/>
            </w:pPr>
            <w:r>
              <w:t>Тест</w:t>
            </w:r>
          </w:p>
        </w:tc>
        <w:tc>
          <w:tcPr>
            <w:tcW w:w="4955" w:type="dxa"/>
          </w:tcPr>
          <w:p w:rsidR="0006344B" w:rsidP="002F1355" w:rsidRDefault="0006344B" w14:paraId="5EDFF7FA" w14:textId="77777777">
            <w:pPr>
              <w:pStyle w:val="a3"/>
            </w:pPr>
            <w:r>
              <w:t>Вывод</w:t>
            </w:r>
          </w:p>
        </w:tc>
      </w:tr>
      <w:tr w:rsidR="0006344B" w:rsidTr="007E163F" w14:paraId="6A863B6D" w14:textId="77777777">
        <w:tc>
          <w:tcPr>
            <w:tcW w:w="4390" w:type="dxa"/>
          </w:tcPr>
          <w:p w:rsidR="007E163F" w:rsidP="007E163F" w:rsidRDefault="007E163F" w14:paraId="3FB926BB" w14:textId="77777777">
            <w:pPr>
              <w:pStyle w:val="a3"/>
              <w:jc w:val="center"/>
              <w:rPr>
                <w:rFonts w:ascii="Menlo" w:hAnsi="Menlo" w:cs="Menlo"/>
                <w:color w:val="FC6A5D"/>
                <w:sz w:val="28"/>
                <w:szCs w:val="28"/>
              </w:rPr>
            </w:pPr>
            <w:r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  <w:r w:rsidRPr="007E163F">
              <w:rPr>
                <w:rFonts w:ascii="Menlo" w:hAnsi="Menlo" w:cs="Menlo"/>
                <w:color w:val="FC6A5D"/>
                <w:sz w:val="28"/>
                <w:szCs w:val="28"/>
              </w:rPr>
              <w:t>(00-11)</w:t>
            </w:r>
          </w:p>
          <w:p w:rsidRPr="007E163F" w:rsidR="007E163F" w:rsidP="007E163F" w:rsidRDefault="007E163F" w14:paraId="2A1F701D" w14:textId="77777777"/>
        </w:tc>
        <w:tc>
          <w:tcPr>
            <w:tcW w:w="4955" w:type="dxa"/>
          </w:tcPr>
          <w:p w:rsidR="0006344B" w:rsidP="007E163F" w:rsidRDefault="007E163F" w14:paraId="151CDDC1" w14:textId="7777777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Цепочка принадлежит языку</w:t>
            </w:r>
          </w:p>
          <w:p w:rsidRPr="007E163F" w:rsidR="007E163F" w:rsidP="007E163F" w:rsidRDefault="007E163F" w14:paraId="03EFCA41" w14:textId="77777777"/>
        </w:tc>
      </w:tr>
      <w:tr w:rsidR="007E163F" w:rsidTr="007E163F" w14:paraId="510DA435" w14:textId="77777777">
        <w:tc>
          <w:tcPr>
            <w:tcW w:w="4390" w:type="dxa"/>
          </w:tcPr>
          <w:p w:rsidR="007E163F" w:rsidP="007E163F" w:rsidRDefault="007E163F" w14:paraId="6A09E912" w14:textId="77777777">
            <w:pPr>
              <w:pStyle w:val="a3"/>
              <w:jc w:val="center"/>
              <w:rPr>
                <w:rFonts w:ascii="Menlo" w:hAnsi="Menlo" w:cs="Menlo"/>
                <w:color w:val="FC6A5D"/>
                <w:sz w:val="28"/>
                <w:szCs w:val="28"/>
              </w:rPr>
            </w:pPr>
            <w:r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  <w:r w:rsidRPr="007E163F">
              <w:rPr>
                <w:rFonts w:ascii="Menlo" w:hAnsi="Menlo" w:cs="Menlo"/>
                <w:color w:val="FC6A5D"/>
                <w:sz w:val="28"/>
                <w:szCs w:val="28"/>
              </w:rPr>
              <w:t>-</w:t>
            </w:r>
          </w:p>
          <w:p w:rsidRPr="007E163F" w:rsidR="007E163F" w:rsidP="007E163F" w:rsidRDefault="007E163F" w14:paraId="5F96A722" w14:textId="77777777"/>
        </w:tc>
        <w:tc>
          <w:tcPr>
            <w:tcW w:w="4955" w:type="dxa"/>
          </w:tcPr>
          <w:p w:rsidR="007E163F" w:rsidP="007E163F" w:rsidRDefault="007E163F" w14:paraId="1B7E9203" w14:textId="7777777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Цепочка принадлежит языку</w:t>
            </w:r>
          </w:p>
          <w:p w:rsidRPr="007E163F" w:rsidR="007E163F" w:rsidP="007E163F" w:rsidRDefault="007E163F" w14:paraId="5B95CD12" w14:textId="77777777"/>
        </w:tc>
      </w:tr>
      <w:tr w:rsidR="007E163F" w:rsidTr="007E163F" w14:paraId="18C402B2" w14:textId="77777777">
        <w:tc>
          <w:tcPr>
            <w:tcW w:w="4390" w:type="dxa"/>
          </w:tcPr>
          <w:p w:rsidRPr="007E163F" w:rsidR="007E163F" w:rsidP="007E163F" w:rsidRDefault="007E163F" w14:paraId="28F2694B" w14:textId="77777777">
            <w:pPr>
              <w:pStyle w:val="a3"/>
              <w:tabs>
                <w:tab w:val="left" w:pos="1578"/>
              </w:tabs>
              <w:jc w:val="center"/>
              <w:rPr>
                <w:sz w:val="28"/>
                <w:szCs w:val="28"/>
              </w:rPr>
            </w:pPr>
            <w:r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  <w:r w:rsidRPr="007E163F">
              <w:rPr>
                <w:rFonts w:ascii="Menlo" w:hAnsi="Menlo" w:cs="Menlo"/>
                <w:color w:val="FC6A5D"/>
                <w:sz w:val="28"/>
                <w:szCs w:val="28"/>
              </w:rPr>
              <w:t>-11)</w:t>
            </w:r>
            <w:r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</w:p>
        </w:tc>
        <w:tc>
          <w:tcPr>
            <w:tcW w:w="4955" w:type="dxa"/>
          </w:tcPr>
          <w:p w:rsidR="007E163F" w:rsidP="007E163F" w:rsidRDefault="007E163F" w14:paraId="4A4C0999" w14:textId="7777777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Цепочка принадлежит языку</w:t>
            </w:r>
          </w:p>
          <w:p w:rsidRPr="007E163F" w:rsidR="007E163F" w:rsidP="007E163F" w:rsidRDefault="007E163F" w14:paraId="5220BBB2" w14:textId="77777777"/>
        </w:tc>
      </w:tr>
      <w:tr w:rsidR="007E163F" w:rsidTr="007E163F" w14:paraId="7E452819" w14:textId="77777777">
        <w:tc>
          <w:tcPr>
            <w:tcW w:w="4390" w:type="dxa"/>
          </w:tcPr>
          <w:p w:rsidRPr="007E163F" w:rsidR="007E163F" w:rsidP="007E163F" w:rsidRDefault="007E163F" w14:paraId="45799DD7" w14:textId="77777777">
            <w:pPr>
              <w:pStyle w:val="a3"/>
              <w:tabs>
                <w:tab w:val="left" w:pos="1578"/>
              </w:tabs>
              <w:rPr>
                <w:lang w:val="en-US"/>
              </w:rPr>
            </w:pPr>
            <w:proofErr w:type="gramStart"/>
            <w:r>
              <w:rPr>
                <w:rFonts w:ascii="Menlo" w:hAnsi="Menlo" w:cs="Menlo"/>
                <w:color w:val="FC6A5D"/>
                <w:sz w:val="26"/>
                <w:szCs w:val="26"/>
              </w:rPr>
              <w:t>((((((((((((((((((((((((((</w:t>
            </w:r>
            <w:r>
              <w:rPr>
                <w:rFonts w:ascii="Menlo" w:hAnsi="Menlo" w:cs="Menlo"/>
                <w:color w:val="FC6A5D"/>
                <w:sz w:val="26"/>
                <w:szCs w:val="26"/>
              </w:rPr>
              <w:br/>
            </w:r>
            <w:r>
              <w:rPr>
                <w:rFonts w:ascii="Menlo" w:hAnsi="Menlo" w:cs="Menlo"/>
                <w:color w:val="FC6A5D"/>
                <w:sz w:val="26"/>
                <w:szCs w:val="26"/>
              </w:rPr>
              <w:t>00000000000000000000000000</w:t>
            </w:r>
            <w:r>
              <w:rPr>
                <w:rFonts w:ascii="Menlo" w:hAnsi="Menlo" w:cs="Menlo"/>
                <w:color w:val="FC6A5D"/>
                <w:sz w:val="26"/>
                <w:szCs w:val="26"/>
              </w:rPr>
              <w:br/>
            </w:r>
            <w:r>
              <w:rPr>
                <w:rFonts w:ascii="Menlo" w:hAnsi="Menlo" w:cs="Menlo"/>
                <w:color w:val="FC6A5D"/>
                <w:sz w:val="26"/>
                <w:szCs w:val="26"/>
              </w:rPr>
              <w:t>00000000000000000000000000</w:t>
            </w:r>
            <w:r>
              <w:rPr>
                <w:rFonts w:ascii="Menlo" w:hAnsi="Menlo" w:cs="Menlo"/>
                <w:color w:val="FC6A5D"/>
                <w:sz w:val="26"/>
                <w:szCs w:val="26"/>
              </w:rPr>
              <w:br/>
            </w:r>
            <w:r>
              <w:rPr>
                <w:rFonts w:ascii="Menlo" w:hAnsi="Menlo" w:cs="Menlo"/>
                <w:color w:val="FC6A5D"/>
                <w:sz w:val="26"/>
                <w:szCs w:val="26"/>
              </w:rPr>
              <w:t xml:space="preserve">-111111))) </w:t>
            </w:r>
            <w:proofErr w:type="gramEnd"/>
          </w:p>
        </w:tc>
        <w:tc>
          <w:tcPr>
            <w:tcW w:w="4955" w:type="dxa"/>
          </w:tcPr>
          <w:p w:rsidR="007E163F" w:rsidP="007E163F" w:rsidRDefault="007E163F" w14:paraId="5CD6AB84" w14:textId="7777777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Цепочка принадлежит языку</w:t>
            </w:r>
          </w:p>
          <w:p w:rsidRPr="007E163F" w:rsidR="007E163F" w:rsidP="007E163F" w:rsidRDefault="007E163F" w14:paraId="13CB595B" w14:textId="77777777"/>
        </w:tc>
      </w:tr>
      <w:tr w:rsidR="007E163F" w:rsidTr="007E163F" w14:paraId="71259F9C" w14:textId="77777777">
        <w:tc>
          <w:tcPr>
            <w:tcW w:w="4390" w:type="dxa"/>
          </w:tcPr>
          <w:p w:rsidRPr="00A379E0" w:rsidR="007E163F" w:rsidP="007E163F" w:rsidRDefault="007E163F" w14:paraId="426E014E" w14:textId="77777777">
            <w:pPr>
              <w:pStyle w:val="a3"/>
              <w:jc w:val="center"/>
              <w:rPr>
                <w:rFonts w:ascii="Menlo" w:hAnsi="Menlo" w:cs="Menlo"/>
                <w:color w:val="FC6A5D"/>
                <w:sz w:val="28"/>
                <w:szCs w:val="28"/>
              </w:rPr>
            </w:pP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  <w:proofErr w:type="gramStart"/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t>((00000-11)</w:t>
            </w:r>
            <w:proofErr w:type="gramEnd"/>
          </w:p>
          <w:p w:rsidRPr="00A379E0" w:rsidR="007E163F" w:rsidP="007E163F" w:rsidRDefault="007E163F" w14:paraId="6D9C8D39" w14:textId="77777777">
            <w:pPr>
              <w:rPr>
                <w:sz w:val="28"/>
                <w:szCs w:val="28"/>
              </w:rPr>
            </w:pPr>
          </w:p>
        </w:tc>
        <w:tc>
          <w:tcPr>
            <w:tcW w:w="4955" w:type="dxa"/>
          </w:tcPr>
          <w:p w:rsidRPr="007E163F" w:rsidR="007E163F" w:rsidP="007E163F" w:rsidRDefault="007E163F" w14:paraId="3334F057" w14:textId="77777777">
            <w:pPr>
              <w:pStyle w:val="a3"/>
              <w:jc w:val="center"/>
              <w:rPr>
                <w:rFonts w:cstheme="majorHAnsi"/>
                <w:color w:val="FFFFFF" w:themeColor="background1"/>
              </w:rPr>
            </w:pPr>
            <w:r>
              <w:rPr>
                <w:rFonts w:cstheme="majorHAnsi"/>
                <w:color w:val="000000" w:themeColor="text1"/>
                <w:sz w:val="26"/>
                <w:szCs w:val="26"/>
              </w:rPr>
              <w:lastRenderedPageBreak/>
              <w:br/>
            </w:r>
            <w:r w:rsidRPr="007E163F">
              <w:rPr>
                <w:rFonts w:cstheme="majorHAnsi"/>
                <w:color w:val="000000" w:themeColor="text1"/>
                <w:sz w:val="26"/>
                <w:szCs w:val="26"/>
              </w:rPr>
              <w:t>Ошибка: в позиции 7 неожидаемый символ 0</w:t>
            </w:r>
            <w:r>
              <w:rPr>
                <w:rFonts w:cstheme="majorHAnsi"/>
                <w:color w:val="000000" w:themeColor="text1"/>
                <w:sz w:val="26"/>
                <w:szCs w:val="26"/>
              </w:rPr>
              <w:br/>
            </w:r>
          </w:p>
        </w:tc>
      </w:tr>
      <w:tr w:rsidR="007E163F" w:rsidTr="007E163F" w14:paraId="06AE665B" w14:textId="77777777">
        <w:tc>
          <w:tcPr>
            <w:tcW w:w="4390" w:type="dxa"/>
          </w:tcPr>
          <w:p w:rsidRPr="00A379E0" w:rsidR="007E163F" w:rsidP="00A379E0" w:rsidRDefault="00A379E0" w14:paraId="041CE7AE" w14:textId="77777777">
            <w:pPr>
              <w:pStyle w:val="a3"/>
              <w:tabs>
                <w:tab w:val="left" w:pos="1539"/>
              </w:tabs>
              <w:jc w:val="center"/>
              <w:rPr>
                <w:rFonts w:ascii="Menlo" w:hAnsi="Menlo" w:cs="Menlo"/>
                <w:color w:val="FC6A5D"/>
                <w:sz w:val="28"/>
                <w:szCs w:val="28"/>
              </w:rPr>
            </w:pP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lastRenderedPageBreak/>
              <w:br/>
            </w:r>
            <w:proofErr w:type="gramStart"/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t>((0000-1111)</w:t>
            </w:r>
            <w:proofErr w:type="gramEnd"/>
          </w:p>
          <w:p w:rsidRPr="00A379E0" w:rsidR="00A379E0" w:rsidP="00A379E0" w:rsidRDefault="00A379E0" w14:paraId="675E05EE" w14:textId="77777777">
            <w:pPr>
              <w:rPr>
                <w:sz w:val="28"/>
                <w:szCs w:val="28"/>
              </w:rPr>
            </w:pPr>
          </w:p>
        </w:tc>
        <w:tc>
          <w:tcPr>
            <w:tcW w:w="4955" w:type="dxa"/>
          </w:tcPr>
          <w:p w:rsidRPr="00A379E0" w:rsidR="007E163F" w:rsidP="00A379E0" w:rsidRDefault="00A379E0" w14:paraId="528B00B4" w14:textId="77777777">
            <w:pPr>
              <w:pStyle w:val="a3"/>
              <w:jc w:val="center"/>
              <w:rPr>
                <w:rFonts w:cstheme="majorHAnsi"/>
                <w:color w:val="000000" w:themeColor="text1"/>
                <w:sz w:val="28"/>
                <w:szCs w:val="28"/>
              </w:rPr>
            </w:pPr>
            <w:r w:rsidRPr="00A379E0">
              <w:rPr>
                <w:rFonts w:cstheme="majorHAnsi"/>
                <w:color w:val="000000" w:themeColor="text1"/>
                <w:sz w:val="28"/>
                <w:szCs w:val="28"/>
              </w:rPr>
              <w:t>Ошибка: в позиции 13 неожидаемый символ \0</w:t>
            </w:r>
          </w:p>
        </w:tc>
      </w:tr>
      <w:tr w:rsidR="007E163F" w:rsidTr="007E163F" w14:paraId="7DDDE1B7" w14:textId="77777777">
        <w:tc>
          <w:tcPr>
            <w:tcW w:w="4390" w:type="dxa"/>
          </w:tcPr>
          <w:p w:rsidRPr="00A379E0" w:rsidR="007E163F" w:rsidP="00A379E0" w:rsidRDefault="00A379E0" w14:paraId="33329A6C" w14:textId="77777777">
            <w:pPr>
              <w:pStyle w:val="a3"/>
              <w:jc w:val="center"/>
              <w:rPr>
                <w:rFonts w:cstheme="majorHAnsi"/>
                <w:sz w:val="28"/>
                <w:szCs w:val="28"/>
              </w:rPr>
            </w:pP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t>-11)(00</w:t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</w:p>
        </w:tc>
        <w:tc>
          <w:tcPr>
            <w:tcW w:w="4955" w:type="dxa"/>
          </w:tcPr>
          <w:p w:rsidRPr="00A379E0" w:rsidR="007E163F" w:rsidP="00A379E0" w:rsidRDefault="00A379E0" w14:paraId="12FA357A" w14:textId="77777777">
            <w:pPr>
              <w:pStyle w:val="a3"/>
              <w:jc w:val="center"/>
              <w:rPr>
                <w:rFonts w:cstheme="majorHAnsi"/>
                <w:color w:val="000000" w:themeColor="text1"/>
                <w:sz w:val="28"/>
                <w:szCs w:val="28"/>
              </w:rPr>
            </w:pPr>
            <w:proofErr w:type="gramStart"/>
            <w:r w:rsidRPr="00A379E0">
              <w:rPr>
                <w:rFonts w:cstheme="majorHAnsi"/>
                <w:color w:val="000000" w:themeColor="text1"/>
                <w:sz w:val="28"/>
                <w:szCs w:val="28"/>
              </w:rPr>
              <w:t>Ошибка: в позиции 5 неожидаемый символ (</w:t>
            </w:r>
            <w:proofErr w:type="gramEnd"/>
          </w:p>
        </w:tc>
      </w:tr>
      <w:tr w:rsidR="007E163F" w:rsidTr="007E163F" w14:paraId="1A90B710" w14:textId="77777777">
        <w:tc>
          <w:tcPr>
            <w:tcW w:w="4390" w:type="dxa"/>
          </w:tcPr>
          <w:p w:rsidRPr="00A379E0" w:rsidR="007E163F" w:rsidP="00A379E0" w:rsidRDefault="00A379E0" w14:paraId="23FDAAD4" w14:textId="77777777">
            <w:pPr>
              <w:pStyle w:val="a3"/>
              <w:jc w:val="center"/>
              <w:rPr>
                <w:sz w:val="28"/>
                <w:szCs w:val="28"/>
              </w:rPr>
            </w:pP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t>11)-</w:t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</w:p>
        </w:tc>
        <w:tc>
          <w:tcPr>
            <w:tcW w:w="4955" w:type="dxa"/>
          </w:tcPr>
          <w:p w:rsidRPr="00A379E0" w:rsidR="007E163F" w:rsidP="00A379E0" w:rsidRDefault="00A379E0" w14:paraId="4CF20943" w14:textId="77777777">
            <w:pPr>
              <w:pStyle w:val="a3"/>
              <w:jc w:val="center"/>
              <w:rPr>
                <w:rFonts w:cstheme="majorHAnsi"/>
                <w:color w:val="000000" w:themeColor="text1"/>
                <w:sz w:val="28"/>
                <w:szCs w:val="28"/>
              </w:rPr>
            </w:pPr>
            <w:r w:rsidRPr="00A379E0">
              <w:rPr>
                <w:rFonts w:cstheme="majorHAnsi"/>
                <w:color w:val="000000" w:themeColor="text1"/>
                <w:sz w:val="28"/>
                <w:szCs w:val="28"/>
              </w:rPr>
              <w:t>Ошибка: в позиции 1 неожидаемый символ 1</w:t>
            </w:r>
          </w:p>
        </w:tc>
      </w:tr>
      <w:tr w:rsidR="007E163F" w:rsidTr="007E163F" w14:paraId="7605BE25" w14:textId="77777777">
        <w:tc>
          <w:tcPr>
            <w:tcW w:w="4390" w:type="dxa"/>
          </w:tcPr>
          <w:p w:rsidRPr="00A379E0" w:rsidR="007E163F" w:rsidP="00A379E0" w:rsidRDefault="00A379E0" w14:paraId="6303486C" w14:textId="77777777">
            <w:pPr>
              <w:pStyle w:val="a3"/>
              <w:jc w:val="center"/>
              <w:rPr>
                <w:sz w:val="28"/>
                <w:szCs w:val="28"/>
              </w:rPr>
            </w:pP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t>(0-011)</w:t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</w:p>
        </w:tc>
        <w:tc>
          <w:tcPr>
            <w:tcW w:w="4955" w:type="dxa"/>
          </w:tcPr>
          <w:p w:rsidRPr="00A379E0" w:rsidR="007E163F" w:rsidP="00A379E0" w:rsidRDefault="00A379E0" w14:paraId="00D7DCA4" w14:textId="77777777">
            <w:pPr>
              <w:pStyle w:val="a3"/>
              <w:jc w:val="center"/>
              <w:rPr>
                <w:rFonts w:cstheme="majorHAnsi"/>
                <w:color w:val="000000" w:themeColor="text1"/>
                <w:sz w:val="28"/>
                <w:szCs w:val="28"/>
              </w:rPr>
            </w:pPr>
            <w:r w:rsidRPr="00A379E0">
              <w:rPr>
                <w:rFonts w:cstheme="majorHAnsi"/>
                <w:color w:val="000000" w:themeColor="text1"/>
                <w:sz w:val="28"/>
                <w:szCs w:val="28"/>
              </w:rPr>
              <w:t>Ошибка: в позиции 3 неожидаемый символ -</w:t>
            </w:r>
          </w:p>
        </w:tc>
      </w:tr>
      <w:tr w:rsidR="007E163F" w:rsidTr="007E163F" w14:paraId="021CB561" w14:textId="77777777">
        <w:tc>
          <w:tcPr>
            <w:tcW w:w="4390" w:type="dxa"/>
          </w:tcPr>
          <w:p w:rsidRPr="00A379E0" w:rsidR="007E163F" w:rsidP="00A379E0" w:rsidRDefault="00A379E0" w14:paraId="27E18EB5" w14:textId="77777777">
            <w:pPr>
              <w:pStyle w:val="a3"/>
              <w:jc w:val="center"/>
              <w:rPr>
                <w:sz w:val="28"/>
                <w:szCs w:val="28"/>
              </w:rPr>
            </w:pP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t>00(-11)</w:t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</w:p>
        </w:tc>
        <w:tc>
          <w:tcPr>
            <w:tcW w:w="4955" w:type="dxa"/>
          </w:tcPr>
          <w:p w:rsidRPr="00A379E0" w:rsidR="007E163F" w:rsidP="00A379E0" w:rsidRDefault="00A379E0" w14:paraId="13B3B289" w14:textId="77777777">
            <w:pPr>
              <w:pStyle w:val="a3"/>
              <w:jc w:val="center"/>
              <w:rPr>
                <w:rFonts w:cstheme="majorHAnsi"/>
                <w:color w:val="000000" w:themeColor="text1"/>
                <w:sz w:val="28"/>
                <w:szCs w:val="28"/>
              </w:rPr>
            </w:pPr>
            <w:r w:rsidRPr="00A379E0">
              <w:rPr>
                <w:rFonts w:cstheme="majorHAnsi"/>
                <w:color w:val="000000" w:themeColor="text1"/>
                <w:sz w:val="28"/>
                <w:szCs w:val="28"/>
              </w:rPr>
              <w:t>Ошибка: в позиции 1 неожидаемый символ 0</w:t>
            </w:r>
          </w:p>
        </w:tc>
      </w:tr>
      <w:tr w:rsidR="007E163F" w:rsidTr="007E163F" w14:paraId="49AB6BBE" w14:textId="77777777">
        <w:tc>
          <w:tcPr>
            <w:tcW w:w="4390" w:type="dxa"/>
          </w:tcPr>
          <w:p w:rsidRPr="00A379E0" w:rsidR="007E163F" w:rsidP="00A379E0" w:rsidRDefault="00A379E0" w14:paraId="266687EA" w14:textId="77777777">
            <w:pPr>
              <w:pStyle w:val="a3"/>
              <w:jc w:val="center"/>
              <w:rPr>
                <w:sz w:val="28"/>
                <w:szCs w:val="28"/>
              </w:rPr>
            </w:pP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t>(00-)11</w:t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</w:p>
        </w:tc>
        <w:tc>
          <w:tcPr>
            <w:tcW w:w="4955" w:type="dxa"/>
          </w:tcPr>
          <w:p w:rsidRPr="00A379E0" w:rsidR="007E163F" w:rsidP="00A379E0" w:rsidRDefault="00A379E0" w14:paraId="67990DE4" w14:textId="77777777">
            <w:pPr>
              <w:pStyle w:val="a3"/>
              <w:jc w:val="center"/>
              <w:rPr>
                <w:rFonts w:cstheme="majorHAnsi"/>
                <w:color w:val="000000" w:themeColor="text1"/>
                <w:sz w:val="28"/>
                <w:szCs w:val="28"/>
              </w:rPr>
            </w:pPr>
            <w:r w:rsidRPr="00A379E0">
              <w:rPr>
                <w:rFonts w:cstheme="majorHAnsi"/>
                <w:color w:val="000000" w:themeColor="text1"/>
                <w:sz w:val="28"/>
                <w:szCs w:val="28"/>
              </w:rPr>
              <w:t>Ошибка: в позиции 5 неожидаемый символ</w:t>
            </w:r>
            <w:proofErr w:type="gramStart"/>
            <w:r w:rsidRPr="00A379E0">
              <w:rPr>
                <w:rFonts w:cstheme="majorHAnsi"/>
                <w:color w:val="000000" w:themeColor="text1"/>
                <w:sz w:val="28"/>
                <w:szCs w:val="28"/>
              </w:rPr>
              <w:t xml:space="preserve"> )</w:t>
            </w:r>
            <w:proofErr w:type="gramEnd"/>
          </w:p>
        </w:tc>
      </w:tr>
      <w:tr w:rsidR="007E163F" w:rsidTr="007E163F" w14:paraId="762AAD22" w14:textId="77777777">
        <w:tc>
          <w:tcPr>
            <w:tcW w:w="4390" w:type="dxa"/>
          </w:tcPr>
          <w:p w:rsidRPr="00A379E0" w:rsidR="007E163F" w:rsidP="00A379E0" w:rsidRDefault="00A379E0" w14:paraId="54E22130" w14:textId="77777777">
            <w:pPr>
              <w:pStyle w:val="a3"/>
              <w:tabs>
                <w:tab w:val="left" w:pos="1440"/>
              </w:tabs>
              <w:jc w:val="center"/>
              <w:rPr>
                <w:sz w:val="28"/>
                <w:szCs w:val="28"/>
              </w:rPr>
            </w:pP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t>+(00-11)</w:t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</w:p>
        </w:tc>
        <w:tc>
          <w:tcPr>
            <w:tcW w:w="4955" w:type="dxa"/>
          </w:tcPr>
          <w:p w:rsidRPr="00A379E0" w:rsidR="007E163F" w:rsidP="00A379E0" w:rsidRDefault="00A379E0" w14:paraId="1A02791C" w14:textId="77777777">
            <w:pPr>
              <w:pStyle w:val="a3"/>
              <w:tabs>
                <w:tab w:val="left" w:pos="1045"/>
              </w:tabs>
              <w:jc w:val="center"/>
              <w:rPr>
                <w:rFonts w:cstheme="majorHAnsi"/>
                <w:color w:val="000000" w:themeColor="text1"/>
                <w:sz w:val="28"/>
                <w:szCs w:val="28"/>
              </w:rPr>
            </w:pPr>
            <w:r w:rsidRPr="00A379E0">
              <w:rPr>
                <w:rFonts w:cstheme="majorHAnsi"/>
                <w:color w:val="000000" w:themeColor="text1"/>
                <w:sz w:val="28"/>
                <w:szCs w:val="28"/>
              </w:rPr>
              <w:t>Ошибка: в позиции 1 неожидаемый символ +</w:t>
            </w:r>
          </w:p>
        </w:tc>
      </w:tr>
      <w:tr w:rsidR="007E163F" w:rsidTr="007E163F" w14:paraId="03BAF187" w14:textId="77777777">
        <w:tc>
          <w:tcPr>
            <w:tcW w:w="4390" w:type="dxa"/>
          </w:tcPr>
          <w:p w:rsidRPr="00A379E0" w:rsidR="007E163F" w:rsidP="00A379E0" w:rsidRDefault="00A379E0" w14:paraId="4EE13592" w14:textId="77777777">
            <w:pPr>
              <w:pStyle w:val="a3"/>
              <w:jc w:val="center"/>
              <w:rPr>
                <w:sz w:val="28"/>
                <w:szCs w:val="28"/>
              </w:rPr>
            </w:pP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t>(00+-11)</w:t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</w:p>
        </w:tc>
        <w:tc>
          <w:tcPr>
            <w:tcW w:w="4955" w:type="dxa"/>
          </w:tcPr>
          <w:p w:rsidRPr="00A379E0" w:rsidR="007E163F" w:rsidP="00A379E0" w:rsidRDefault="00A379E0" w14:paraId="43A38BF2" w14:textId="77777777">
            <w:pPr>
              <w:pStyle w:val="a3"/>
              <w:jc w:val="center"/>
              <w:rPr>
                <w:rFonts w:cstheme="majorHAnsi"/>
                <w:color w:val="000000" w:themeColor="text1"/>
                <w:sz w:val="28"/>
                <w:szCs w:val="28"/>
              </w:rPr>
            </w:pPr>
            <w:r w:rsidRPr="00A379E0">
              <w:rPr>
                <w:rFonts w:cstheme="majorHAnsi"/>
                <w:color w:val="000000" w:themeColor="text1"/>
                <w:sz w:val="28"/>
                <w:szCs w:val="28"/>
              </w:rPr>
              <w:t>Ошибка: в позиции 4 неожидаемый символ +</w:t>
            </w:r>
          </w:p>
        </w:tc>
      </w:tr>
      <w:tr w:rsidR="007E163F" w:rsidTr="007E163F" w14:paraId="6675708A" w14:textId="77777777">
        <w:tc>
          <w:tcPr>
            <w:tcW w:w="4390" w:type="dxa"/>
          </w:tcPr>
          <w:p w:rsidRPr="00A379E0" w:rsidR="007E163F" w:rsidP="00A379E0" w:rsidRDefault="00A379E0" w14:paraId="7F90EC79" w14:textId="77777777">
            <w:pPr>
              <w:pStyle w:val="a3"/>
              <w:jc w:val="center"/>
              <w:rPr>
                <w:sz w:val="28"/>
                <w:szCs w:val="28"/>
              </w:rPr>
            </w:pP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t>(00-11)+</w:t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</w:p>
        </w:tc>
        <w:tc>
          <w:tcPr>
            <w:tcW w:w="4955" w:type="dxa"/>
          </w:tcPr>
          <w:p w:rsidRPr="00A379E0" w:rsidR="007E163F" w:rsidP="00A379E0" w:rsidRDefault="00A379E0" w14:paraId="693F96EF" w14:textId="77777777">
            <w:pPr>
              <w:pStyle w:val="a3"/>
              <w:tabs>
                <w:tab w:val="left" w:pos="986"/>
              </w:tabs>
              <w:jc w:val="center"/>
              <w:rPr>
                <w:rFonts w:cstheme="majorHAnsi"/>
                <w:color w:val="000000" w:themeColor="text1"/>
                <w:sz w:val="28"/>
                <w:szCs w:val="28"/>
              </w:rPr>
            </w:pPr>
            <w:r w:rsidRPr="00A379E0">
              <w:rPr>
                <w:rFonts w:cstheme="majorHAnsi"/>
                <w:color w:val="000000" w:themeColor="text1"/>
                <w:sz w:val="28"/>
                <w:szCs w:val="28"/>
              </w:rPr>
              <w:t>Ошибка: в позиции 8 неожидаемый символ +</w:t>
            </w:r>
          </w:p>
        </w:tc>
      </w:tr>
      <w:tr w:rsidR="007E163F" w:rsidTr="007E163F" w14:paraId="648836B3" w14:textId="77777777">
        <w:tc>
          <w:tcPr>
            <w:tcW w:w="4390" w:type="dxa"/>
          </w:tcPr>
          <w:p w:rsidRPr="00A379E0" w:rsidR="007E163F" w:rsidP="00A379E0" w:rsidRDefault="00A379E0" w14:paraId="5067F180" w14:textId="77777777">
            <w:pPr>
              <w:pStyle w:val="a3"/>
              <w:jc w:val="center"/>
              <w:rPr>
                <w:sz w:val="28"/>
                <w:szCs w:val="28"/>
              </w:rPr>
            </w:pP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t>(00--11)</w:t>
            </w:r>
            <w:r w:rsidRPr="00A379E0">
              <w:rPr>
                <w:rFonts w:ascii="Menlo" w:hAnsi="Menlo" w:cs="Menlo"/>
                <w:color w:val="FC6A5D"/>
                <w:sz w:val="28"/>
                <w:szCs w:val="28"/>
              </w:rPr>
              <w:br/>
            </w:r>
          </w:p>
        </w:tc>
        <w:tc>
          <w:tcPr>
            <w:tcW w:w="4955" w:type="dxa"/>
          </w:tcPr>
          <w:p w:rsidRPr="00A379E0" w:rsidR="007E163F" w:rsidP="00A379E0" w:rsidRDefault="00A379E0" w14:paraId="6ADA357F" w14:textId="77777777">
            <w:pPr>
              <w:pStyle w:val="a3"/>
              <w:tabs>
                <w:tab w:val="left" w:pos="1144"/>
              </w:tabs>
              <w:jc w:val="center"/>
              <w:rPr>
                <w:rFonts w:cstheme="majorHAnsi"/>
                <w:color w:val="000000" w:themeColor="text1"/>
                <w:sz w:val="28"/>
                <w:szCs w:val="28"/>
              </w:rPr>
            </w:pPr>
            <w:r w:rsidRPr="00A379E0">
              <w:rPr>
                <w:rFonts w:cstheme="majorHAnsi"/>
                <w:color w:val="000000" w:themeColor="text1"/>
                <w:sz w:val="28"/>
                <w:szCs w:val="28"/>
              </w:rPr>
              <w:t>Ошибка: в позиции 5 неожидаемый символ -</w:t>
            </w:r>
          </w:p>
        </w:tc>
      </w:tr>
    </w:tbl>
    <w:p w:rsidRPr="002F1355" w:rsidR="009D2EB0" w:rsidP="002F1355" w:rsidRDefault="000B1C4D" w14:paraId="2FC17F8B" w14:textId="77777777">
      <w:pPr>
        <w:pStyle w:val="a3"/>
        <w:rPr>
          <w:b/>
          <w:sz w:val="40"/>
          <w:szCs w:val="40"/>
        </w:rPr>
      </w:pPr>
      <w:r>
        <w:br/>
      </w:r>
    </w:p>
    <w:sectPr w:rsidRPr="002F1355" w:rsidR="009D2EB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617BE"/>
    <w:multiLevelType w:val="multilevel"/>
    <w:tmpl w:val="03A2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336A06"/>
    <w:multiLevelType w:val="hybridMultilevel"/>
    <w:tmpl w:val="984C1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trackRevisions w:val="tru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4D"/>
    <w:rsid w:val="0006344B"/>
    <w:rsid w:val="000B1C4D"/>
    <w:rsid w:val="00110A0D"/>
    <w:rsid w:val="002F1355"/>
    <w:rsid w:val="0038399F"/>
    <w:rsid w:val="003C0C4C"/>
    <w:rsid w:val="003E611C"/>
    <w:rsid w:val="00430306"/>
    <w:rsid w:val="00626A06"/>
    <w:rsid w:val="0076020A"/>
    <w:rsid w:val="00784B3B"/>
    <w:rsid w:val="00787F1C"/>
    <w:rsid w:val="007E163F"/>
    <w:rsid w:val="009D2EB0"/>
    <w:rsid w:val="00A043B8"/>
    <w:rsid w:val="00A06A60"/>
    <w:rsid w:val="00A379E0"/>
    <w:rsid w:val="00A57DC7"/>
    <w:rsid w:val="00AA3F0A"/>
    <w:rsid w:val="00B11B4F"/>
    <w:rsid w:val="00BE0390"/>
    <w:rsid w:val="00BE63AA"/>
    <w:rsid w:val="00CC5C4C"/>
    <w:rsid w:val="00D67325"/>
    <w:rsid w:val="00D83C0E"/>
    <w:rsid w:val="00EE17C4"/>
    <w:rsid w:val="00F6458C"/>
    <w:rsid w:val="07F7C6AF"/>
    <w:rsid w:val="1820BD79"/>
    <w:rsid w:val="1E861BD8"/>
    <w:rsid w:val="297FDFE3"/>
    <w:rsid w:val="2B1BB044"/>
    <w:rsid w:val="3C529AB0"/>
    <w:rsid w:val="47FF1C3F"/>
    <w:rsid w:val="6B825696"/>
    <w:rsid w:val="76D5E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B91E5"/>
  <w15:docId w15:val="{0526F1EC-194C-456D-B6C2-C8BE03198A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1C4D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Название Знак"/>
    <w:basedOn w:val="a0"/>
    <w:link w:val="a3"/>
    <w:uiPriority w:val="10"/>
    <w:rsid w:val="000B1C4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msonormal0" w:customStyle="1">
    <w:name w:val="msonormal"/>
    <w:basedOn w:val="a"/>
    <w:rsid w:val="0006344B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styleId="alt" w:customStyle="1">
    <w:name w:val="alt"/>
    <w:basedOn w:val="a"/>
    <w:rsid w:val="0006344B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hljs-meta" w:customStyle="1">
    <w:name w:val="hljs-meta"/>
    <w:basedOn w:val="a0"/>
    <w:rsid w:val="0006344B"/>
  </w:style>
  <w:style w:type="character" w:styleId="hljs-meta-keyword" w:customStyle="1">
    <w:name w:val="hljs-meta-keyword"/>
    <w:basedOn w:val="a0"/>
    <w:rsid w:val="0006344B"/>
  </w:style>
  <w:style w:type="character" w:styleId="hljs-meta-string" w:customStyle="1">
    <w:name w:val="hljs-meta-string"/>
    <w:basedOn w:val="a0"/>
    <w:rsid w:val="0006344B"/>
  </w:style>
  <w:style w:type="character" w:styleId="hljs-function" w:customStyle="1">
    <w:name w:val="hljs-function"/>
    <w:basedOn w:val="a0"/>
    <w:rsid w:val="0006344B"/>
  </w:style>
  <w:style w:type="character" w:styleId="hljs-keyword" w:customStyle="1">
    <w:name w:val="hljs-keyword"/>
    <w:basedOn w:val="a0"/>
    <w:rsid w:val="0006344B"/>
  </w:style>
  <w:style w:type="character" w:styleId="hljs-title" w:customStyle="1">
    <w:name w:val="hljs-title"/>
    <w:basedOn w:val="a0"/>
    <w:rsid w:val="0006344B"/>
  </w:style>
  <w:style w:type="character" w:styleId="hljs-params" w:customStyle="1">
    <w:name w:val="hljs-params"/>
    <w:basedOn w:val="a0"/>
    <w:rsid w:val="0006344B"/>
  </w:style>
  <w:style w:type="character" w:styleId="hljs-builtin" w:customStyle="1">
    <w:name w:val="hljs-built_in"/>
    <w:basedOn w:val="a0"/>
    <w:rsid w:val="0006344B"/>
  </w:style>
  <w:style w:type="character" w:styleId="hljs-comment" w:customStyle="1">
    <w:name w:val="hljs-comment"/>
    <w:basedOn w:val="a0"/>
    <w:rsid w:val="0006344B"/>
  </w:style>
  <w:style w:type="character" w:styleId="hljs-number" w:customStyle="1">
    <w:name w:val="hljs-number"/>
    <w:basedOn w:val="a0"/>
    <w:rsid w:val="0006344B"/>
  </w:style>
  <w:style w:type="character" w:styleId="hljs-literal" w:customStyle="1">
    <w:name w:val="hljs-literal"/>
    <w:basedOn w:val="a0"/>
    <w:rsid w:val="0006344B"/>
  </w:style>
  <w:style w:type="character" w:styleId="hljs-string" w:customStyle="1">
    <w:name w:val="hljs-string"/>
    <w:basedOn w:val="a0"/>
    <w:rsid w:val="0006344B"/>
  </w:style>
  <w:style w:type="table" w:styleId="a5">
    <w:name w:val="Table Grid"/>
    <w:basedOn w:val="a1"/>
    <w:uiPriority w:val="39"/>
    <w:rsid w:val="000634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C5C4C"/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CC5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1C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B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a"/>
    <w:rsid w:val="000634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alt">
    <w:name w:val="alt"/>
    <w:basedOn w:val="a"/>
    <w:rsid w:val="000634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hljs-meta">
    <w:name w:val="hljs-meta"/>
    <w:basedOn w:val="a0"/>
    <w:rsid w:val="0006344B"/>
  </w:style>
  <w:style w:type="character" w:customStyle="1" w:styleId="hljs-meta-keyword">
    <w:name w:val="hljs-meta-keyword"/>
    <w:basedOn w:val="a0"/>
    <w:rsid w:val="0006344B"/>
  </w:style>
  <w:style w:type="character" w:customStyle="1" w:styleId="hljs-meta-string">
    <w:name w:val="hljs-meta-string"/>
    <w:basedOn w:val="a0"/>
    <w:rsid w:val="0006344B"/>
  </w:style>
  <w:style w:type="character" w:customStyle="1" w:styleId="hljs-function">
    <w:name w:val="hljs-function"/>
    <w:basedOn w:val="a0"/>
    <w:rsid w:val="0006344B"/>
  </w:style>
  <w:style w:type="character" w:customStyle="1" w:styleId="hljs-keyword">
    <w:name w:val="hljs-keyword"/>
    <w:basedOn w:val="a0"/>
    <w:rsid w:val="0006344B"/>
  </w:style>
  <w:style w:type="character" w:customStyle="1" w:styleId="hljs-title">
    <w:name w:val="hljs-title"/>
    <w:basedOn w:val="a0"/>
    <w:rsid w:val="0006344B"/>
  </w:style>
  <w:style w:type="character" w:customStyle="1" w:styleId="hljs-params">
    <w:name w:val="hljs-params"/>
    <w:basedOn w:val="a0"/>
    <w:rsid w:val="0006344B"/>
  </w:style>
  <w:style w:type="character" w:customStyle="1" w:styleId="hljs-builtin">
    <w:name w:val="hljs-built_in"/>
    <w:basedOn w:val="a0"/>
    <w:rsid w:val="0006344B"/>
  </w:style>
  <w:style w:type="character" w:customStyle="1" w:styleId="hljs-comment">
    <w:name w:val="hljs-comment"/>
    <w:basedOn w:val="a0"/>
    <w:rsid w:val="0006344B"/>
  </w:style>
  <w:style w:type="character" w:customStyle="1" w:styleId="hljs-number">
    <w:name w:val="hljs-number"/>
    <w:basedOn w:val="a0"/>
    <w:rsid w:val="0006344B"/>
  </w:style>
  <w:style w:type="character" w:customStyle="1" w:styleId="hljs-literal">
    <w:name w:val="hljs-literal"/>
    <w:basedOn w:val="a0"/>
    <w:rsid w:val="0006344B"/>
  </w:style>
  <w:style w:type="character" w:customStyle="1" w:styleId="hljs-string">
    <w:name w:val="hljs-string"/>
    <w:basedOn w:val="a0"/>
    <w:rsid w:val="0006344B"/>
  </w:style>
  <w:style w:type="table" w:styleId="a5">
    <w:name w:val="Table Grid"/>
    <w:basedOn w:val="a1"/>
    <w:uiPriority w:val="39"/>
    <w:rsid w:val="00063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C5C4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5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9B37A45E138F4FAE483E00D711CF04" ma:contentTypeVersion="2" ma:contentTypeDescription="Create a new document." ma:contentTypeScope="" ma:versionID="b3f89c1cc304cb4b0f77c024a882b22f">
  <xsd:schema xmlns:xsd="http://www.w3.org/2001/XMLSchema" xmlns:xs="http://www.w3.org/2001/XMLSchema" xmlns:p="http://schemas.microsoft.com/office/2006/metadata/properties" xmlns:ns2="8e53e424-babb-45a4-abae-e13a7137d97f" targetNamespace="http://schemas.microsoft.com/office/2006/metadata/properties" ma:root="true" ma:fieldsID="581841ac0bbf9b16cfbc7f26ba6d7bea" ns2:_="">
    <xsd:import namespace="8e53e424-babb-45a4-abae-e13a7137d9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3e424-babb-45a4-abae-e13a7137d9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849AFC-DF50-4294-AD95-49F95150A78F}"/>
</file>

<file path=customXml/itemProps2.xml><?xml version="1.0" encoding="utf-8"?>
<ds:datastoreItem xmlns:ds="http://schemas.openxmlformats.org/officeDocument/2006/customXml" ds:itemID="{29D89B75-3954-4804-9A8D-B88949FBF3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DFCDB-7B1F-4BFE-9911-AEE2215547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Тотиков Сармат Александрович</cp:lastModifiedBy>
  <cp:revision>6</cp:revision>
  <cp:lastPrinted>2022-11-27T09:46:00Z</cp:lastPrinted>
  <dcterms:created xsi:type="dcterms:W3CDTF">2022-11-27T09:46:00Z</dcterms:created>
  <dcterms:modified xsi:type="dcterms:W3CDTF">2022-12-03T17:39:39Z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0x010100CB9B37A45E138F4FAE483E00D711CF04</vt:lpwstr>
  </property>
</Properties>
</file>